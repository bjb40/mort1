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6"/>
        <w:gridCol w:w="1656"/>
        <w:gridCol w:w="1296"/>
        <w:gridCol w:w="1656"/>
        <w:gridCol w:w="1296"/>
        <w:gridCol w:w="1656"/>
        <w:gridCol w:w="1296"/>
        <w:gridCol w:w="1656"/>
        <w:gridCol w:w="1296"/>
        <w:tblGridChange w:id="0">
          <w:tblGrid>
            <w:gridCol w:w="1416"/>
            <w:gridCol w:w="1656"/>
            <w:gridCol w:w="1296"/>
            <w:gridCol w:w="1656"/>
            <w:gridCol w:w="1296"/>
            <w:gridCol w:w="1656"/>
            <w:gridCol w:w="1296"/>
            <w:gridCol w:w="1656"/>
            <w:gridCol w:w="1296"/>
          </w:tblGrid>
        </w:tblGridChange>
      </w:tblGrid>
      <w:tr w:rsidR="00472DC2" w14:paraId="1DAAE2E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D9E6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36BB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7A36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42CB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425D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CC69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BFAF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8749E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(4)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A953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4181E514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FCE964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68C32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yrrac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140F2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953BF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yrrac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2AE19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1DAD7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yrrdc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952E0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13EDC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yrrdc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94E0D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D56" w14:paraId="1A844DFC" w14:textId="77777777">
        <w:tblPrEx>
          <w:tblCellMar>
            <w:top w:w="0" w:type="dxa"/>
            <w:bottom w:w="0" w:type="dxa"/>
          </w:tblCellMar>
        </w:tblPrEx>
        <w:trPr>
          <w:del w:id="2" w:author="hlm-to-fgls" w:date="2016-02-02T11:44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6081C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3" w:author="hlm-to-fgls" w:date="2016-02-02T11:44:00Z"/>
                <w:rFonts w:ascii="Times New Roman" w:hAnsi="Times New Roman"/>
                <w:sz w:val="24"/>
                <w:szCs w:val="24"/>
              </w:rPr>
            </w:pPr>
            <w:del w:id="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main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1DDD6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5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80F0A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6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5EA97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7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59BB8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8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B394CB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9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01D5D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10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37AA3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11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9490CF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12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51E9F96B" w14:textId="77777777">
        <w:tblPrEx>
          <w:tblW w:w="0" w:type="auto"/>
          <w:tblLayout w:type="fixed"/>
          <w:tblLook w:val="0000" w:firstRow="0" w:lastRow="0" w:firstColumn="0" w:lastColumn="0" w:noHBand="0" w:noVBand="0"/>
          <w:tblPrExChange w:id="13" w:author="hlm-to-fgls" w:date="2016-02-02T11:44:00Z">
            <w:tblPrEx>
              <w:tblW w:w="0" w:type="auto"/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4" w:author="hlm-to-fgls" w:date="2016-02-02T11:44:00Z">
              <w:tcPr>
                <w:tcW w:w="14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3E15B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a45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5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BD40B6E" w14:textId="60B08EE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6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330</w:delText>
              </w:r>
            </w:del>
            <w:ins w:id="1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317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18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C78821" w14:textId="7066B29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2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1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BE158E" w14:textId="2EDD5A8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2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381</w:delText>
              </w:r>
            </w:del>
            <w:ins w:id="2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326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4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4DD1F0" w14:textId="7CE72F5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2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27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7BA680" w14:textId="4C0FA97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578</w:delText>
              </w:r>
            </w:del>
            <w:ins w:id="2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564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30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AF4CD2" w14:textId="0FE629E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3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33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2309B4" w14:textId="0BE268A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4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723</w:delText>
              </w:r>
            </w:del>
            <w:ins w:id="3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633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36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380A26" w14:textId="07D65B9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3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063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12E4D3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8125EC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C9E6A3" w14:textId="45845FC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639</w:delText>
              </w:r>
            </w:del>
            <w:ins w:id="4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617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A1AA7F" w14:textId="025C6BA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4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169537" w14:textId="2E99DAC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4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711</w:delText>
              </w:r>
            </w:del>
            <w:ins w:id="4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792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6738F7" w14:textId="5F69DAB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4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161B5" w14:textId="7AF926C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4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177</w:delText>
              </w:r>
            </w:del>
            <w:ins w:id="4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170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0E078A" w14:textId="4350866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5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44081C" w14:textId="034080E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5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395</w:delText>
              </w:r>
            </w:del>
            <w:ins w:id="5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238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F7DEE3" w14:textId="5C9CBCF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5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5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54310D6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855B51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0FFE7A" w14:textId="040ADE7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5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840</w:delText>
              </w:r>
            </w:del>
            <w:ins w:id="5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806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A27C17" w14:textId="3004B68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5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5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7F5C2A" w14:textId="3FDAF6D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5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0.888</w:delText>
              </w:r>
            </w:del>
            <w:ins w:id="6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1.021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FFA0FB" w14:textId="4E3D615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6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6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060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8CFA257" w14:textId="23CD07E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6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667</w:delText>
              </w:r>
            </w:del>
            <w:ins w:id="6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715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939F53" w14:textId="0BB4D79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6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6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A540412" w14:textId="33BFE8A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6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865</w:delText>
              </w:r>
            </w:del>
            <w:ins w:id="6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698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2D2D57" w14:textId="644CB02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6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7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23FEA0AA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8DB844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6F690C" w14:textId="6D0F649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7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961</w:delText>
              </w:r>
            </w:del>
            <w:ins w:id="7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901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1DBA91" w14:textId="0293088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7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7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8B11E8" w14:textId="5DBB709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7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0.978</w:delText>
              </w:r>
            </w:del>
            <w:ins w:id="7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1.137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3AEB30" w14:textId="7ADA741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7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7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062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5D7E95" w14:textId="29A4B28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7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002</w:delText>
              </w:r>
            </w:del>
            <w:ins w:id="8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CDF46B" w14:textId="2E60ED6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8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8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2681FD" w14:textId="577F9F5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8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188</w:delText>
              </w:r>
            </w:del>
            <w:ins w:id="8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55ADEF" w14:textId="5611C00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8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8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2C9136F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A66506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26830A" w14:textId="02008F1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8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1.002</w:delText>
              </w:r>
            </w:del>
            <w:ins w:id="8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0.972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7DDC64" w14:textId="6A7DD77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8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9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7CC64A" w14:textId="78C0E5D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9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016</w:delText>
              </w:r>
            </w:del>
            <w:ins w:id="9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157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CFD62E" w14:textId="1B3DB37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9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9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587F9F" w14:textId="291A673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9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184</w:delText>
              </w:r>
            </w:del>
            <w:ins w:id="9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316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024D997" w14:textId="74F7AA4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9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9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BC661A" w14:textId="5C4BA60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9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362</w:delText>
              </w:r>
            </w:del>
            <w:ins w:id="10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135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A5AAAB" w14:textId="5D2D44B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0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0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5E8D4A7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9F5922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a70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CF55490" w14:textId="2CB2091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0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986</w:delText>
              </w:r>
            </w:del>
            <w:ins w:id="10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934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B9E318" w14:textId="451333F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0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0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849CDD6" w14:textId="0CBE1DB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0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0.997</w:delText>
              </w:r>
            </w:del>
            <w:ins w:id="10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1.128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6A547A" w14:textId="7486E72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0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1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37759B" w14:textId="765E655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11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161</w:delText>
              </w:r>
            </w:del>
            <w:ins w:id="11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288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EA79860" w14:textId="1E62677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1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11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8D55EC" w14:textId="4028F8C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11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310</w:delText>
              </w:r>
            </w:del>
            <w:ins w:id="11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095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25F74E" w14:textId="7EDBF5D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1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1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28A7F9F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D6FB7D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EC7471" w14:textId="5773A20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1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925</w:delText>
              </w:r>
            </w:del>
            <w:ins w:id="12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901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3BFBE1" w14:textId="0A1CE8A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2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2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3A9EB5" w14:textId="121601E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2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0.954</w:delText>
              </w:r>
            </w:del>
            <w:ins w:id="12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1.061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E779E5" w14:textId="7154778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2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2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3C0EA7" w14:textId="50794F4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-2.</w:t>
            </w:r>
            <w:del w:id="12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057</w:delText>
              </w:r>
            </w:del>
            <w:ins w:id="12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199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0AC295" w14:textId="58E23DD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2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13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D7A486" w14:textId="7A6C2B8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del w:id="13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2.157</w:delText>
              </w:r>
            </w:del>
            <w:ins w:id="13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1.988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CF6CB7" w14:textId="22CF285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3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3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F7E3B9F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64EDA1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128531" w14:textId="004AADE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3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825</w:delText>
              </w:r>
            </w:del>
            <w:ins w:id="13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816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8C8FFA" w14:textId="4BFD4D4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3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3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7C483C" w14:textId="4F8A940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3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868</w:delText>
              </w:r>
            </w:del>
            <w:ins w:id="14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958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EBD42D" w14:textId="125CD23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4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4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37ACE7" w14:textId="0DF9586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4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859</w:delText>
              </w:r>
            </w:del>
            <w:ins w:id="14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934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F0C958" w14:textId="31C0574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4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14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693458" w14:textId="3AE0468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4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971</w:delText>
              </w:r>
            </w:del>
            <w:ins w:id="14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789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0A0C14" w14:textId="48FEBB2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4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5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3AAB91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8C2333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342AA3" w14:textId="6F5EA8A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5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611</w:delText>
              </w:r>
            </w:del>
            <w:ins w:id="15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623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547EA4" w14:textId="1D78CE3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5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15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8B21BB" w14:textId="3E8BA24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5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683</w:delText>
              </w:r>
            </w:del>
            <w:ins w:id="15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751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9A0011" w14:textId="0DDDE55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5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059</w:delText>
              </w:r>
            </w:del>
            <w:ins w:id="15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014CB1" w14:textId="14B35EF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5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466</w:delText>
              </w:r>
            </w:del>
            <w:ins w:id="16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550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E7E4D6" w14:textId="404F245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6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088</w:delText>
              </w:r>
            </w:del>
            <w:ins w:id="16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42CAF9" w14:textId="3730F13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16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575</w:delText>
              </w:r>
            </w:del>
            <w:ins w:id="16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411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717537" w14:textId="6BA1E6B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6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090</w:delText>
              </w:r>
            </w:del>
            <w:ins w:id="16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E85C19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78C6A5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D99A60" w14:textId="3D1D461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6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6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0422E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(0.001)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BAC896" w14:textId="27159B3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6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17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003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ADFAD6" w14:textId="02F0912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7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002</w:delText>
              </w:r>
            </w:del>
            <w:ins w:id="17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7C9D23" w14:textId="61FD6EE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7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023</w:delText>
              </w:r>
            </w:del>
            <w:ins w:id="17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A526C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(0.002)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CE4D35" w14:textId="529405F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7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17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74AFB7" w14:textId="13B6674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7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005</w:delText>
              </w:r>
            </w:del>
            <w:ins w:id="17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AED17F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C5FB97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5A98EA" w14:textId="57A489EC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7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099</w:delText>
              </w:r>
            </w:del>
            <w:ins w:id="18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A939EC" w14:textId="5E4C03F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8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8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2008AC" w14:textId="2541F84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8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119</w:delText>
              </w:r>
            </w:del>
            <w:ins w:id="18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141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F98494" w14:textId="6EDE56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8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8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5FF04A" w14:textId="62A8068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8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259</w:delText>
              </w:r>
            </w:del>
            <w:ins w:id="18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288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922E83" w14:textId="630FF15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8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19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0F1315" w14:textId="75A97CB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19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334</w:delText>
              </w:r>
            </w:del>
            <w:ins w:id="19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302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5BEF03" w14:textId="0221DBC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9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040</w:delText>
              </w:r>
            </w:del>
            <w:ins w:id="19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494452A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4BE0CD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complex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FF7C55" w14:textId="67F9722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19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846</w:delText>
              </w:r>
            </w:del>
            <w:ins w:id="19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868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5195C1" w14:textId="679C3A1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19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19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EAF4E3" w14:textId="6F6DC751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19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0.846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C19842" w14:textId="61846064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0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(0.026)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FAF61E" w14:textId="2E72C0C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0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337</w:delText>
              </w:r>
            </w:del>
            <w:ins w:id="20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385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C0A414" w14:textId="035B8EE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0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20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638289" w14:textId="6A87101C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0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-0.337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939191" w14:textId="5A81DF3B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0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(0.039)</w:delText>
              </w:r>
            </w:del>
          </w:p>
        </w:tc>
      </w:tr>
      <w:tr w:rsidR="00472DC2" w14:paraId="0721146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D24790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432A7A" w14:textId="435DCB3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0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733</w:delText>
              </w:r>
            </w:del>
            <w:ins w:id="20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702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AC1619D" w14:textId="00494B8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0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1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CA8EF7" w14:textId="16E3586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1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733</w:delText>
              </w:r>
            </w:del>
            <w:ins w:id="21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505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DB65C9" w14:textId="2AC24F0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1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1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BDC9182" w14:textId="7B5E232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21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254</w:delText>
              </w:r>
            </w:del>
            <w:ins w:id="21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128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7C6F89F" w14:textId="65766A6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1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21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3CE825" w14:textId="0ADCBAE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</w:t>
            </w:r>
            <w:del w:id="21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254</w:delText>
              </w:r>
            </w:del>
            <w:ins w:id="22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194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A29AFF" w14:textId="50FBD0D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2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22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44845B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B17D51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ltcare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566C8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-0.068</w:t>
            </w:r>
            <w:ins w:id="223" w:author="hlm-to-fgls" w:date="2016-02-02T11:44:00Z"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8E7872" w14:textId="6787B18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24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2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AF7B90" w14:textId="68A66723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22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</w:delText>
              </w:r>
            </w:del>
            <w:r w:rsidR="00472DC2">
              <w:rPr>
                <w:rFonts w:ascii="Times New Roman" w:hAnsi="Times New Roman"/>
                <w:sz w:val="24"/>
                <w:szCs w:val="24"/>
              </w:rPr>
              <w:t>0.</w:t>
            </w:r>
            <w:del w:id="22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068</w:delText>
              </w:r>
            </w:del>
            <w:ins w:id="228" w:author="hlm-to-fgls" w:date="2016-02-02T11:44:00Z">
              <w:r w:rsidR="00472DC2">
                <w:rPr>
                  <w:rFonts w:ascii="Times New Roman" w:hAnsi="Times New Roman"/>
                  <w:sz w:val="24"/>
                  <w:szCs w:val="24"/>
                </w:rPr>
                <w:t>110</w:t>
              </w:r>
              <w:r w:rsidR="00472DC2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242E75" w14:textId="52CF9F8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2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3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1734F8" w14:textId="0226E00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3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249</w:delText>
              </w:r>
            </w:del>
            <w:ins w:id="23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128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57C84F" w14:textId="286CF69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3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23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AC8413" w14:textId="773C990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3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249</w:delText>
              </w:r>
            </w:del>
            <w:ins w:id="23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164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538CAB" w14:textId="6AC6BB4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3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23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4C855C8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3A6CC1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oplace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F0E6BF" w14:textId="650AFBF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3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615</w:delText>
              </w:r>
            </w:del>
            <w:ins w:id="24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622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D11D67" w14:textId="7170171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4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4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61E789" w14:textId="7433366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4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615</w:delText>
              </w:r>
            </w:del>
            <w:ins w:id="24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505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FC5AEB" w14:textId="6BBA23D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4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037</w:delText>
              </w:r>
            </w:del>
            <w:ins w:id="24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38D5A5" w14:textId="5EFDF20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4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983</w:delText>
              </w:r>
            </w:del>
            <w:ins w:id="24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876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68E07A" w14:textId="4F39F6C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4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25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787161" w14:textId="7DBD88D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5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983</w:delText>
              </w:r>
            </w:del>
            <w:ins w:id="25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909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A24D88" w14:textId="6B37515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056</w:delText>
              </w:r>
            </w:del>
            <w:ins w:id="25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440A5F7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33CA10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black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FB7E63" w14:textId="443810C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5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068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25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2C6FCF" w14:textId="35E7A51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5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25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CA3BDB" w14:textId="12B5293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5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</w:delText>
              </w:r>
            </w:del>
            <w:ins w:id="26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085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670A5D" w14:textId="4AF9FB5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6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26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A056867" w14:textId="732D125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6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221</w:delText>
              </w:r>
            </w:del>
            <w:ins w:id="26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195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83105C" w14:textId="2324D77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6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039</w:delText>
              </w:r>
            </w:del>
            <w:ins w:id="26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176433" w14:textId="5769C31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6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243</w:delText>
              </w:r>
            </w:del>
            <w:ins w:id="26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198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6BDD02" w14:textId="0F6D6C2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6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040</w:delText>
              </w:r>
            </w:del>
            <w:ins w:id="27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20DEB025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CFCDB2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icd10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70443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CF655D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147DAD2" w14:textId="73DAA2C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7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210</w:delText>
              </w:r>
            </w:del>
            <w:ins w:id="27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110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A2693A" w14:textId="25A3963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7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016</w:delText>
              </w:r>
            </w:del>
            <w:ins w:id="27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ABC61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DB290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C21F73" w14:textId="0FC79C5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27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355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7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138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3D6F2C" w14:textId="77C6A5C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7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035</w:delText>
              </w:r>
            </w:del>
            <w:ins w:id="27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BC258AF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A18480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8FB3B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EE73C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DBB21E" w14:textId="1AD399A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7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102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8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034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4CFE2B" w14:textId="42B9FF4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8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8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BF863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8D00F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69D4EC" w14:textId="7482D9F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8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291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8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102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51A447D" w14:textId="5AF1127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8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8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0BC690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9D1134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4DD859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5B339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829F6" w14:textId="6D5EB73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8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145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8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CE9BFC" w14:textId="65A8DF6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8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9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642CF5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1815D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309C02D" w14:textId="1A903609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9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436</w:delText>
              </w:r>
            </w:del>
            <w:ins w:id="29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195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81E62AD" w14:textId="2975BE2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9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29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051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39CE8081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715234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c.icd10#c.a55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F6510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8E456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09DA3C" w14:textId="250CB191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29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296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096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29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060AC2" w14:textId="7304C18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29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29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D7A1F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6CA93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A476D3" w14:textId="1880EDD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00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396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0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135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6F604F" w14:textId="2531724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02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0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589609F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224AB7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D366A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14D2E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EBCC66" w14:textId="74F9DC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0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0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035</w:delText>
              </w:r>
            </w:del>
            <w:ins w:id="30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072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0D2EC8" w14:textId="308BB6C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0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30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020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C8A4A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62112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3A027B" w14:textId="7AF0636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0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373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1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045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7DEA65" w14:textId="7323836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1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1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048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5933FA8E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F0A454B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c.icd10#c.a65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1116E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A9634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528B30" w14:textId="3475A7D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1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14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</w:del>
            <w:ins w:id="31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087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4B27598" w14:textId="20B5BD3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16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31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563B2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285FC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7EFEF06" w14:textId="7728274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1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356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1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036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B191D3" w14:textId="5A7832F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20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2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0493CD2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A200E8D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c.icd10#c.a70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ADAFF7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86E2E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7BA8E34" w14:textId="504771D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2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2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023</w:delText>
              </w:r>
            </w:del>
            <w:ins w:id="32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080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EE5123" w14:textId="5FE8001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2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32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AB62F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FF660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F925E1" w14:textId="6258D6F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2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2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299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2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042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2F09B3" w14:textId="053B7C5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30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3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47FF86F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53222B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c.icd10#c.a75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69B74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A7EFB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A469B8" w14:textId="561D57A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3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3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058</w:delText>
              </w:r>
            </w:del>
            <w:ins w:id="33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059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7885B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(0.018)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ADCCF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9BF3C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E3AB94" w14:textId="3EB8001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3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36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198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3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086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3A0C88" w14:textId="33E8B0E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3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3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CEAAE6C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0EA59A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c.icd10#c.a80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7D0E1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916BD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EE29310" w14:textId="00D73E0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4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4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4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041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3087A2" w14:textId="5C73372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4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34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1D01BE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CA724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8E40EA" w14:textId="4B18D918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4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46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225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4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100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5D4346" w14:textId="134D5CE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4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4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1C462D0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2321E7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c.icd10#c.a85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C825D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602B6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6EE6A4" w14:textId="19F245C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50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145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5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010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92E69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(0.018)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A4ED7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37F54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C9A453" w14:textId="7E6B31F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5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5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218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5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081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B1BD9F" w14:textId="7169A32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5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041</w:delText>
              </w:r>
            </w:del>
            <w:ins w:id="35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045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3384308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60FAEB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c.icd10#c.years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2AD69B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BD217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B8B9FA" w14:textId="7CA607AE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5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5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021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5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006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C38210" w14:textId="088194AD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60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003</w:delText>
              </w:r>
            </w:del>
            <w:ins w:id="36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3617C4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E968D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66D62A" w14:textId="6E316B1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62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046</w:delText>
              </w:r>
            </w:del>
            <w:ins w:id="36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A330AF5" w14:textId="78E54A2F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64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006</w:delText>
              </w:r>
            </w:del>
            <w:ins w:id="36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7C816D13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0703E4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c.icd10#c.female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1228B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B10FA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FB280B1" w14:textId="0F5BD33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36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-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6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040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  <w:ins w:id="36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005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FFC5EA" w14:textId="50C23B8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6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008</w:delText>
              </w:r>
            </w:del>
            <w:ins w:id="37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58840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CD576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F1556" w14:textId="4673328A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71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150</w:delText>
              </w:r>
            </w:del>
            <w:ins w:id="37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068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0254F1" w14:textId="4C66B950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7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37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013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67C220F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C4275B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c.icd10#c.black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AA415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99CDB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7501E6" w14:textId="1BE02275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del w:id="37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026</w:delText>
              </w:r>
              <w:r w:rsidR="00680D56"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</w:delText>
              </w:r>
            </w:del>
            <w:ins w:id="37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059</w: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t>***</w:t>
              </w:r>
            </w:ins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D6C565" w14:textId="0096A7A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7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008</w:delText>
              </w:r>
            </w:del>
            <w:ins w:id="37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007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25FA2A9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9F007B0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6399B1" w14:textId="6EF93C25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37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</w:delText>
              </w:r>
            </w:del>
            <w:r w:rsidR="00472DC2">
              <w:rPr>
                <w:rFonts w:ascii="Times New Roman" w:hAnsi="Times New Roman"/>
                <w:sz w:val="24"/>
                <w:szCs w:val="24"/>
              </w:rPr>
              <w:t>0.</w:t>
            </w:r>
            <w:del w:id="38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044</w:delText>
              </w:r>
            </w:del>
            <w:ins w:id="381" w:author="hlm-to-fgls" w:date="2016-02-02T11:44:00Z">
              <w:r w:rsidR="00472DC2">
                <w:rPr>
                  <w:rFonts w:ascii="Times New Roman" w:hAnsi="Times New Roman"/>
                  <w:sz w:val="24"/>
                  <w:szCs w:val="24"/>
                </w:rPr>
                <w:t>033</w:t>
              </w:r>
            </w:ins>
            <w:r w:rsidR="00472DC2">
              <w:rPr>
                <w:rFonts w:ascii="Times New Roman" w:hAnsi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0C0255" w14:textId="6A853CD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82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018</w:delText>
              </w:r>
            </w:del>
            <w:ins w:id="38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014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472DC2" w14:paraId="1A7BF49A" w14:textId="77777777">
        <w:tblPrEx>
          <w:tblW w:w="0" w:type="auto"/>
          <w:tblLayout w:type="fixed"/>
          <w:tblLook w:val="0000" w:firstRow="0" w:lastRow="0" w:firstColumn="0" w:lastColumn="0" w:noHBand="0" w:noVBand="0"/>
          <w:tblPrExChange w:id="384" w:author="hlm-to-fgls" w:date="2016-02-02T11:44:00Z">
            <w:tblPrEx>
              <w:tblW w:w="0" w:type="auto"/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85" w:author="hlm-to-fgls" w:date="2016-02-02T11:44:00Z">
              <w:tcPr>
                <w:tcW w:w="14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7866E6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_cons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86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1056A1" w14:textId="147C84E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87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768</w:delText>
              </w:r>
            </w:del>
            <w:ins w:id="38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815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89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D8267F" w14:textId="0802BE7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90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052</w:delText>
              </w:r>
            </w:del>
            <w:ins w:id="39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030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92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499EF8" w14:textId="6C510E4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93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679</w:delText>
              </w:r>
            </w:del>
            <w:ins w:id="39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333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95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6458D9" w14:textId="7C9DA516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396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053</w:delText>
              </w:r>
            </w:del>
            <w:ins w:id="39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032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398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B164FC" w14:textId="46D34164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399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409</w:delText>
              </w:r>
            </w:del>
            <w:ins w:id="40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406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401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7BDD74" w14:textId="318071AB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02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079</w:delText>
              </w:r>
            </w:del>
            <w:ins w:id="40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049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404" w:author="hlm-to-fgls" w:date="2016-02-02T11:44:00Z"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EB9709" w14:textId="27958CE2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</w:t>
            </w:r>
            <w:del w:id="405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285</w:delText>
              </w:r>
            </w:del>
            <w:ins w:id="40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605</w:t>
              </w:r>
            </w:ins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407" w:author="hlm-to-fgls" w:date="2016-02-02T11:44:00Z">
              <w:tcPr>
                <w:tcW w:w="129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0E23B0" w14:textId="2F4A72D3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</w:t>
            </w:r>
            <w:del w:id="408" w:author="hlm-to-fgls" w:date="2016-02-02T11:44:00Z">
              <w:r w:rsidR="00680D56">
                <w:rPr>
                  <w:rFonts w:ascii="Times New Roman" w:hAnsi="Times New Roman"/>
                  <w:sz w:val="24"/>
                  <w:szCs w:val="24"/>
                </w:rPr>
                <w:delText>081</w:delText>
              </w:r>
            </w:del>
            <w:ins w:id="40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t>056</w:t>
              </w:r>
            </w:ins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80D56" w14:paraId="7C180EF7" w14:textId="77777777">
        <w:tblPrEx>
          <w:tblCellMar>
            <w:top w:w="0" w:type="dxa"/>
            <w:bottom w:w="0" w:type="dxa"/>
          </w:tblCellMar>
        </w:tblPrEx>
        <w:trPr>
          <w:del w:id="410" w:author="hlm-to-fgls" w:date="2016-02-02T11:44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3CF62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11" w:author="hlm-to-fgls" w:date="2016-02-02T11:44:00Z"/>
                <w:rFonts w:ascii="Times New Roman" w:hAnsi="Times New Roman"/>
                <w:sz w:val="24"/>
                <w:szCs w:val="24"/>
              </w:rPr>
            </w:pPr>
            <w:del w:id="41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lns1_1_1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7CE6D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3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16EDB0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4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9345B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5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A6279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6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08683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7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51F2A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8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9645A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19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B9F39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0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</w:tr>
      <w:tr w:rsidR="00680D56" w14:paraId="362528D7" w14:textId="77777777">
        <w:tblPrEx>
          <w:tblCellMar>
            <w:top w:w="0" w:type="dxa"/>
            <w:bottom w:w="0" w:type="dxa"/>
          </w:tblCellMar>
        </w:tblPrEx>
        <w:trPr>
          <w:del w:id="421" w:author="hlm-to-fgls" w:date="2016-02-02T11:44:00Z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20321F3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22" w:author="hlm-to-fgls" w:date="2016-02-02T11:44:00Z"/>
                <w:rFonts w:ascii="Times New Roman" w:hAnsi="Times New Roman"/>
                <w:sz w:val="24"/>
                <w:szCs w:val="24"/>
              </w:rPr>
            </w:pPr>
            <w:del w:id="42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3A49D0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4" w:author="hlm-to-fgls" w:date="2016-02-02T11:44:00Z"/>
                <w:rFonts w:ascii="Times New Roman" w:hAnsi="Times New Roman"/>
                <w:sz w:val="24"/>
                <w:szCs w:val="24"/>
              </w:rPr>
            </w:pPr>
            <w:del w:id="42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-1.469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2E5E92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6" w:author="hlm-to-fgls" w:date="2016-02-02T11:44:00Z"/>
                <w:rFonts w:ascii="Times New Roman" w:hAnsi="Times New Roman"/>
                <w:sz w:val="24"/>
                <w:szCs w:val="24"/>
              </w:rPr>
            </w:pPr>
            <w:del w:id="42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(0.042)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EECEBE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28" w:author="hlm-to-fgls" w:date="2016-02-02T11:44:00Z"/>
                <w:rFonts w:ascii="Times New Roman" w:hAnsi="Times New Roman"/>
                <w:sz w:val="24"/>
                <w:szCs w:val="24"/>
              </w:rPr>
            </w:pPr>
            <w:del w:id="42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-1.467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7E48B5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0" w:author="hlm-to-fgls" w:date="2016-02-02T11:44:00Z"/>
                <w:rFonts w:ascii="Times New Roman" w:hAnsi="Times New Roman"/>
                <w:sz w:val="24"/>
                <w:szCs w:val="24"/>
              </w:rPr>
            </w:pPr>
            <w:del w:id="43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(0.042)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B820FE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2" w:author="hlm-to-fgls" w:date="2016-02-02T11:44:00Z"/>
                <w:rFonts w:ascii="Times New Roman" w:hAnsi="Times New Roman"/>
                <w:sz w:val="24"/>
                <w:szCs w:val="24"/>
              </w:rPr>
            </w:pPr>
            <w:del w:id="43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-1.075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D696EE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4" w:author="hlm-to-fgls" w:date="2016-02-02T11:44:00Z"/>
                <w:rFonts w:ascii="Times New Roman" w:hAnsi="Times New Roman"/>
                <w:sz w:val="24"/>
                <w:szCs w:val="24"/>
              </w:rPr>
            </w:pPr>
            <w:del w:id="43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(0.043)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68D617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6" w:author="hlm-to-fgls" w:date="2016-02-02T11:44:00Z"/>
                <w:rFonts w:ascii="Times New Roman" w:hAnsi="Times New Roman"/>
                <w:sz w:val="24"/>
                <w:szCs w:val="24"/>
              </w:rPr>
            </w:pPr>
            <w:del w:id="43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-1.072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EA21F2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38" w:author="hlm-to-fgls" w:date="2016-02-02T11:44:00Z"/>
                <w:rFonts w:ascii="Times New Roman" w:hAnsi="Times New Roman"/>
                <w:sz w:val="24"/>
                <w:szCs w:val="24"/>
              </w:rPr>
            </w:pPr>
            <w:del w:id="43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(0.043)</w:delText>
              </w:r>
            </w:del>
          </w:p>
        </w:tc>
      </w:tr>
      <w:tr w:rsidR="00680D56" w14:paraId="7ACF82E3" w14:textId="77777777">
        <w:tblPrEx>
          <w:tblCellMar>
            <w:top w:w="0" w:type="dxa"/>
            <w:bottom w:w="0" w:type="dxa"/>
          </w:tblCellMar>
        </w:tblPrEx>
        <w:trPr>
          <w:del w:id="440" w:author="hlm-to-fgls" w:date="2016-02-02T11:44:00Z"/>
        </w:trPr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9C9779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41" w:author="hlm-to-fgls" w:date="2016-02-02T11:44:00Z"/>
                <w:rFonts w:ascii="Times New Roman" w:hAnsi="Times New Roman"/>
                <w:sz w:val="24"/>
                <w:szCs w:val="24"/>
              </w:rPr>
            </w:pPr>
            <w:del w:id="44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lnsig_e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BCEDA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3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B6F7D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4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20F6A2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5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29818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6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19248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7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5AB86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8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20594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49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2CC6B3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0" w:author="hlm-to-fgls" w:date="2016-02-02T11:44:00Z"/>
                <w:rFonts w:ascii="Times New Roman" w:hAnsi="Times New Roman"/>
                <w:sz w:val="24"/>
                <w:szCs w:val="24"/>
              </w:rPr>
            </w:pPr>
          </w:p>
        </w:tc>
      </w:tr>
      <w:tr w:rsidR="00680D56" w14:paraId="22251386" w14:textId="77777777">
        <w:tblPrEx>
          <w:tblCellMar>
            <w:top w:w="0" w:type="dxa"/>
            <w:bottom w:w="0" w:type="dxa"/>
          </w:tblCellMar>
        </w:tblPrEx>
        <w:trPr>
          <w:del w:id="451" w:author="hlm-to-fgls" w:date="2016-02-02T11:44:00Z"/>
        </w:trPr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D31B5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del w:id="452" w:author="hlm-to-fgls" w:date="2016-02-02T11:44:00Z"/>
                <w:rFonts w:ascii="Times New Roman" w:hAnsi="Times New Roman"/>
                <w:sz w:val="24"/>
                <w:szCs w:val="24"/>
              </w:rPr>
            </w:pPr>
            <w:del w:id="45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_cons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8AE52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4" w:author="hlm-to-fgls" w:date="2016-02-02T11:44:00Z"/>
                <w:rFonts w:ascii="Times New Roman" w:hAnsi="Times New Roman"/>
                <w:sz w:val="24"/>
                <w:szCs w:val="24"/>
              </w:rPr>
            </w:pPr>
            <w:del w:id="45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-2.084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430CA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6" w:author="hlm-to-fgls" w:date="2016-02-02T11:44:00Z"/>
                <w:rFonts w:ascii="Times New Roman" w:hAnsi="Times New Roman"/>
                <w:sz w:val="24"/>
                <w:szCs w:val="24"/>
              </w:rPr>
            </w:pPr>
            <w:del w:id="45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(0.013)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0ADA5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58" w:author="hlm-to-fgls" w:date="2016-02-02T11:44:00Z"/>
                <w:rFonts w:ascii="Times New Roman" w:hAnsi="Times New Roman"/>
                <w:sz w:val="24"/>
                <w:szCs w:val="24"/>
              </w:rPr>
            </w:pPr>
            <w:del w:id="45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-2.149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25AE0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0" w:author="hlm-to-fgls" w:date="2016-02-02T11:44:00Z"/>
                <w:rFonts w:ascii="Times New Roman" w:hAnsi="Times New Roman"/>
                <w:sz w:val="24"/>
                <w:szCs w:val="24"/>
              </w:rPr>
            </w:pPr>
            <w:del w:id="46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(0.013)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5053C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2" w:author="hlm-to-fgls" w:date="2016-02-02T11:44:00Z"/>
                <w:rFonts w:ascii="Times New Roman" w:hAnsi="Times New Roman"/>
                <w:sz w:val="24"/>
                <w:szCs w:val="24"/>
              </w:rPr>
            </w:pPr>
            <w:del w:id="463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-1.310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6C20A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4" w:author="hlm-to-fgls" w:date="2016-02-02T11:44:00Z"/>
                <w:rFonts w:ascii="Times New Roman" w:hAnsi="Times New Roman"/>
                <w:sz w:val="24"/>
                <w:szCs w:val="24"/>
              </w:rPr>
            </w:pPr>
            <w:del w:id="465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(0.013)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7EBB0C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6" w:author="hlm-to-fgls" w:date="2016-02-02T11:44:00Z"/>
                <w:rFonts w:ascii="Times New Roman" w:hAnsi="Times New Roman"/>
                <w:sz w:val="24"/>
                <w:szCs w:val="24"/>
              </w:rPr>
            </w:pPr>
            <w:del w:id="467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-1.359</w:delText>
              </w:r>
              <w:r>
                <w:rPr>
                  <w:rFonts w:ascii="Times New Roman" w:hAnsi="Times New Roman"/>
                  <w:sz w:val="24"/>
                  <w:szCs w:val="24"/>
                  <w:vertAlign w:val="superscript"/>
                </w:rPr>
                <w:delText>***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A84C9" w14:textId="77777777" w:rsidR="00680D56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del w:id="468" w:author="hlm-to-fgls" w:date="2016-02-02T11:44:00Z"/>
                <w:rFonts w:ascii="Times New Roman" w:hAnsi="Times New Roman"/>
                <w:sz w:val="24"/>
                <w:szCs w:val="24"/>
              </w:rPr>
            </w:pPr>
            <w:del w:id="46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(0.013)</w:delText>
              </w:r>
            </w:del>
          </w:p>
        </w:tc>
      </w:tr>
      <w:tr w:rsidR="00472DC2" w14:paraId="04A29AED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36D5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79C8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D61D5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CED9F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3200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D5578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4838F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07C9CE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5ECC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E90647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52DB47C2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D1E345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rank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CBAB74" w14:textId="036AC2DE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7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19</w:delText>
              </w:r>
            </w:del>
            <w:ins w:id="471" w:author="hlm-to-fgls" w:date="2016-02-02T11:44:00Z">
              <w:r w:rsidR="00472DC2">
                <w:rPr>
                  <w:rFonts w:ascii="Times New Roman" w:hAnsi="Times New Roman"/>
                  <w:sz w:val="24"/>
                  <w:szCs w:val="24"/>
                </w:rPr>
                <w:t>17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7D48B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5AC06A" w14:textId="31C26131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72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32</w:delText>
              </w:r>
            </w:del>
            <w:ins w:id="473" w:author="hlm-to-fgls" w:date="2016-02-02T11:44:00Z">
              <w:r w:rsidR="00472DC2"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3945DA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D8A907" w14:textId="09176487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74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19</w:delText>
              </w:r>
            </w:del>
            <w:ins w:id="475" w:author="hlm-to-fgls" w:date="2016-02-02T11:44:00Z">
              <w:r w:rsidR="00472DC2">
                <w:rPr>
                  <w:rFonts w:ascii="Times New Roman" w:hAnsi="Times New Roman"/>
                  <w:sz w:val="24"/>
                  <w:szCs w:val="24"/>
                </w:rPr>
                <w:t>17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BD94C94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A5BBE34" w14:textId="61784CB5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76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32</w:delText>
              </w:r>
            </w:del>
            <w:ins w:id="477" w:author="hlm-to-fgls" w:date="2016-02-02T11:44:00Z">
              <w:r w:rsidR="00472DC2"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r w:rsidR="00472DC2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9CB511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2DC2" w14:paraId="4F960729" w14:textId="77777777">
        <w:tblPrEx>
          <w:tblCellMar>
            <w:top w:w="0" w:type="dxa"/>
            <w:bottom w:w="0" w:type="dxa"/>
          </w:tblCellMar>
        </w:tblPrEx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CBD9C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2E53D" w14:textId="5F23A866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78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1522.705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074A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16938" w14:textId="7600396D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79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1670.810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E39D3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D1B22" w14:textId="01A80BC7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80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-829.642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6CC2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1F398" w14:textId="26D88A77" w:rsidR="00472DC2" w:rsidRDefault="00680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481" w:author="hlm-to-fgls" w:date="2016-02-02T11:44:00Z">
              <w:r>
                <w:rPr>
                  <w:rFonts w:ascii="Times New Roman" w:hAnsi="Times New Roman"/>
                  <w:sz w:val="24"/>
                  <w:szCs w:val="24"/>
                </w:rPr>
                <w:delText>-718.935</w:delText>
              </w:r>
            </w:del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ACD62" w14:textId="77777777" w:rsidR="00472DC2" w:rsidRDefault="00472D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9D9293" w14:textId="77777777" w:rsidR="00472DC2" w:rsidRDefault="00472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Standard errors in parentheses</w:t>
      </w:r>
    </w:p>
    <w:p w14:paraId="3D0CF3B5" w14:textId="77777777" w:rsidR="00472DC2" w:rsidRDefault="00472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>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0.05, </w:t>
      </w:r>
      <w:r>
        <w:rPr>
          <w:rFonts w:ascii="Times New Roman" w:hAnsi="Times New Roman"/>
          <w:sz w:val="20"/>
          <w:szCs w:val="20"/>
          <w:vertAlign w:val="superscript"/>
        </w:rPr>
        <w:t>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0.01, </w:t>
      </w:r>
      <w:r>
        <w:rPr>
          <w:rFonts w:ascii="Times New Roman" w:hAnsi="Times New Roman"/>
          <w:sz w:val="20"/>
          <w:szCs w:val="20"/>
          <w:vertAlign w:val="superscript"/>
        </w:rPr>
        <w:t>***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 &lt; 0.001</w:t>
      </w:r>
    </w:p>
    <w:p w14:paraId="34EE4C95" w14:textId="77777777" w:rsidR="00472DC2" w:rsidRDefault="00472D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72DC2" w:rsidSect="0017459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42FF5" w14:textId="77777777" w:rsidR="001A6E5A" w:rsidRDefault="001A6E5A">
      <w:pPr>
        <w:spacing w:after="0" w:line="240" w:lineRule="auto"/>
      </w:pPr>
      <w:r>
        <w:separator/>
      </w:r>
    </w:p>
  </w:endnote>
  <w:endnote w:type="continuationSeparator" w:id="0">
    <w:p w14:paraId="2641FF58" w14:textId="77777777" w:rsidR="001A6E5A" w:rsidRDefault="001A6E5A">
      <w:pPr>
        <w:spacing w:after="0" w:line="240" w:lineRule="auto"/>
      </w:pPr>
      <w:r>
        <w:continuationSeparator/>
      </w:r>
    </w:p>
  </w:endnote>
  <w:endnote w:type="continuationNotice" w:id="1">
    <w:p w14:paraId="1E71669E" w14:textId="77777777" w:rsidR="001A6E5A" w:rsidRDefault="001A6E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CC433" w14:textId="77777777" w:rsidR="00472DC2" w:rsidRDefault="00472DC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BA4C7" w14:textId="77777777" w:rsidR="001A6E5A" w:rsidRDefault="001A6E5A">
      <w:pPr>
        <w:spacing w:after="0" w:line="240" w:lineRule="auto"/>
      </w:pPr>
      <w:r>
        <w:separator/>
      </w:r>
    </w:p>
  </w:footnote>
  <w:footnote w:type="continuationSeparator" w:id="0">
    <w:p w14:paraId="7ADFBC20" w14:textId="77777777" w:rsidR="001A6E5A" w:rsidRDefault="001A6E5A">
      <w:pPr>
        <w:spacing w:after="0" w:line="240" w:lineRule="auto"/>
      </w:pPr>
      <w:r>
        <w:continuationSeparator/>
      </w:r>
    </w:p>
  </w:footnote>
  <w:footnote w:type="continuationNotice" w:id="1">
    <w:p w14:paraId="54BCB7BE" w14:textId="77777777" w:rsidR="001A6E5A" w:rsidRDefault="001A6E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F5A25" w14:textId="77777777" w:rsidR="001A6E5A" w:rsidRDefault="001A6E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93"/>
    <w:rsid w:val="00174593"/>
    <w:rsid w:val="001A6E5A"/>
    <w:rsid w:val="00472DC2"/>
    <w:rsid w:val="00680D56"/>
    <w:rsid w:val="007F46DB"/>
    <w:rsid w:val="00B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3B6590C-5C4C-4B45-AF42-504DFD1C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5A"/>
  </w:style>
  <w:style w:type="paragraph" w:styleId="BalloonText">
    <w:name w:val="Balloon Text"/>
    <w:basedOn w:val="Normal"/>
    <w:link w:val="BalloonTextChar"/>
    <w:uiPriority w:val="99"/>
    <w:semiHidden/>
    <w:unhideWhenUsed/>
    <w:rsid w:val="001A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E5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A6E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2581</Characters>
  <Application>Microsoft Office Word</Application>
  <DocSecurity>0</DocSecurity>
  <Lines>21</Lines>
  <Paragraphs>6</Paragraphs>
  <ScaleCrop>false</ScaleCrop>
  <Company>.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Bryce Bartlett</cp:lastModifiedBy>
  <cp:revision>1</cp:revision>
  <dcterms:created xsi:type="dcterms:W3CDTF">2016-02-02T16:28:00Z</dcterms:created>
  <dcterms:modified xsi:type="dcterms:W3CDTF">2016-02-02T16:47:00Z</dcterms:modified>
</cp:coreProperties>
</file>