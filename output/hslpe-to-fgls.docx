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16"/>
        <w:gridCol w:w="1656"/>
        <w:gridCol w:w="1296"/>
        <w:gridCol w:w="1656"/>
        <w:gridCol w:w="1296"/>
        <w:gridCol w:w="1656"/>
        <w:gridCol w:w="1296"/>
        <w:gridCol w:w="1656"/>
        <w:gridCol w:w="1296"/>
        <w:tblGridChange w:id="0">
          <w:tblGrid>
            <w:gridCol w:w="1416"/>
            <w:gridCol w:w="1656"/>
            <w:gridCol w:w="1296"/>
            <w:gridCol w:w="1656"/>
            <w:gridCol w:w="1296"/>
            <w:gridCol w:w="1656"/>
            <w:gridCol w:w="1296"/>
            <w:gridCol w:w="1656"/>
            <w:gridCol w:w="1296"/>
          </w:tblGrid>
        </w:tblGridChange>
      </w:tblGrid>
      <w:tr w:rsidR="00472DC2" w14:paraId="374D2362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F4F0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571FB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7E84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7966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61013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78B67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C7CA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47A7F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04055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2DC2" w14:paraId="7B2967B3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553457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9C981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yrrac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82494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141C36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yrrac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F1BFAD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F531C5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yrrdc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736DA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41978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yrrdc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5EC7F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14:paraId="393DDD21" w14:textId="77777777">
        <w:tblPrEx>
          <w:tblCellMar>
            <w:top w:w="0" w:type="dxa"/>
            <w:bottom w:w="0" w:type="dxa"/>
          </w:tblCellMar>
        </w:tblPrEx>
        <w:trPr>
          <w:del w:id="2" w:author="hslopevfgls" w:date="2016-02-02T11:43:00Z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AF554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" w:author="hslopevfgls" w:date="2016-02-02T11:43:00Z"/>
                <w:rFonts w:ascii="Times New Roman" w:hAnsi="Times New Roman"/>
                <w:sz w:val="24"/>
                <w:szCs w:val="24"/>
              </w:rPr>
            </w:pPr>
            <w:del w:id="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main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25316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5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A35FA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6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5A080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7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EAF889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8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4D75C9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9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C8DF0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10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E1C03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11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15612D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12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</w:tr>
      <w:tr w:rsidR="00472DC2" w14:paraId="475190B9" w14:textId="77777777">
        <w:tblPrEx>
          <w:tblW w:w="0" w:type="auto"/>
          <w:tblLayout w:type="fixed"/>
          <w:tblLook w:val="0000" w:firstRow="0" w:lastRow="0" w:firstColumn="0" w:lastColumn="0" w:noHBand="0" w:noVBand="0"/>
          <w:tblPrExChange w:id="13" w:author="hslopevfgls" w:date="2016-02-02T11:43:00Z">
            <w:tblPrEx>
              <w:tblW w:w="0" w:type="auto"/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" w:author="hslopevfgls" w:date="2016-02-02T11:43:00Z">
              <w:tcPr>
                <w:tcW w:w="14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7C479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a45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5" w:author="hslopevfgls" w:date="2016-02-02T11:43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0D37EF2" w14:textId="1559167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6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338</w:delText>
              </w:r>
            </w:del>
            <w:ins w:id="1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317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8" w:author="hslopevfgls" w:date="2016-02-02T11:43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CB9AC9B" w14:textId="15C017D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2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21" w:author="hslopevfgls" w:date="2016-02-02T11:43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A1F93F9" w14:textId="055F84E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2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364</w:delText>
              </w:r>
            </w:del>
            <w:ins w:id="2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326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24" w:author="hslopevfgls" w:date="2016-02-02T11:43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7C7858" w14:textId="3C7B283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2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27" w:author="hslopevfgls" w:date="2016-02-02T11:43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A21AD58" w14:textId="5BC21DE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444</w:delText>
              </w:r>
            </w:del>
            <w:ins w:id="2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564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30" w:author="hslopevfgls" w:date="2016-02-02T11:43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040007" w14:textId="4101AD3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085</w:delText>
              </w:r>
            </w:del>
            <w:ins w:id="3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33" w:author="hslopevfgls" w:date="2016-02-02T11:43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981FE70" w14:textId="785ED45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4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614</w:delText>
              </w:r>
            </w:del>
            <w:ins w:id="3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633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36" w:author="hslopevfgls" w:date="2016-02-02T11:43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B0AC5C2" w14:textId="69052B1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097</w:delText>
              </w:r>
            </w:del>
            <w:ins w:id="3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063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6F146064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F29DC9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400E028" w14:textId="06537D7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651</w:delText>
              </w:r>
            </w:del>
            <w:ins w:id="4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617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A41AB3" w14:textId="4C00B26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4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4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A11966" w14:textId="51C88BB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4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675</w:delText>
              </w:r>
            </w:del>
            <w:ins w:id="4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792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5825C3" w14:textId="15A46F6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4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4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AD7D2A" w14:textId="6051A0C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4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0.966</w:delText>
              </w:r>
            </w:del>
            <w:ins w:id="4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1.170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A76722" w14:textId="369293A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4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085</w:delText>
              </w:r>
            </w:del>
            <w:ins w:id="5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2C6A02" w14:textId="3037CDA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5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189</w:delText>
              </w:r>
            </w:del>
            <w:ins w:id="5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238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EB7C83" w14:textId="67D8706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5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097</w:delText>
              </w:r>
            </w:del>
            <w:ins w:id="5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0AED6FA2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BC2BC0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a55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B39747" w14:textId="755D143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5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849</w:delText>
              </w:r>
            </w:del>
            <w:ins w:id="5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806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BF770E" w14:textId="0EDDFC1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5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5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471C17" w14:textId="751CE47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5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0.854</w:delText>
              </w:r>
            </w:del>
            <w:ins w:id="6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1.021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0D8D8C" w14:textId="707632A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6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6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060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FC22FB" w14:textId="01810C5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6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472</w:delText>
              </w:r>
            </w:del>
            <w:ins w:id="6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715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D6B8F9" w14:textId="4EC3A5A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6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085</w:delText>
              </w:r>
            </w:del>
            <w:ins w:id="6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882EE5E" w14:textId="42B699B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6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666</w:delText>
              </w:r>
            </w:del>
            <w:ins w:id="6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698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FF51AF" w14:textId="7232C5B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6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097</w:delText>
              </w:r>
            </w:del>
            <w:ins w:id="7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7A2FD9DE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1E0512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a60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95FA98" w14:textId="20D7A99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7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966</w:delText>
              </w:r>
            </w:del>
            <w:ins w:id="7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901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BB6041" w14:textId="0C92C56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7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7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685896" w14:textId="75ACB4D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7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0.942</w:delText>
              </w:r>
            </w:del>
            <w:ins w:id="7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1.137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1B2418" w14:textId="7DA1CE6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7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7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062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449000" w14:textId="437837D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7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1.807</w:delText>
              </w:r>
            </w:del>
            <w:ins w:id="8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2.057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552BB7" w14:textId="7602CE4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8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085</w:delText>
              </w:r>
            </w:del>
            <w:ins w:id="8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7ACB8B" w14:textId="64B15DB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8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1.954</w:delText>
              </w:r>
            </w:del>
            <w:ins w:id="8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2.008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DF78F3" w14:textId="0364947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8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097</w:delText>
              </w:r>
            </w:del>
            <w:ins w:id="8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6A2A1F44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8C6007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a65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F0C1DB5" w14:textId="449F628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8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1.008</w:delText>
              </w:r>
            </w:del>
            <w:ins w:id="8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0.972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DC921B" w14:textId="3194C19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8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9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DDD845" w14:textId="32D2CBA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9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0.979</w:delText>
              </w:r>
            </w:del>
            <w:ins w:id="9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1.157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BEAD53" w14:textId="5BDC197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9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9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0C3653" w14:textId="25CABD5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9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1.995</w:delText>
              </w:r>
            </w:del>
            <w:ins w:id="9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2.316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8CDA94" w14:textId="6DCF29F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9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085</w:delText>
              </w:r>
            </w:del>
            <w:ins w:id="9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AA4419" w14:textId="3F88F33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</w:t>
            </w:r>
            <w:del w:id="9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127</w:delText>
              </w:r>
            </w:del>
            <w:ins w:id="10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135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032EE0" w14:textId="03E8728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0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097</w:delText>
              </w:r>
            </w:del>
            <w:ins w:id="10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12EF13EE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CFE670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a70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C2F332" w14:textId="077F940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0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991</w:delText>
              </w:r>
            </w:del>
            <w:ins w:id="10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934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F8B0FD" w14:textId="445F376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0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10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AA9C12" w14:textId="13DD0FE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10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0.958</w:delText>
              </w:r>
            </w:del>
            <w:ins w:id="10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1.128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32474B" w14:textId="22B7240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0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11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1E5B954" w14:textId="66EEBD1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11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1.996</w:delText>
              </w:r>
            </w:del>
            <w:ins w:id="11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2.288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037E05" w14:textId="6FDA232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1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085</w:delText>
              </w:r>
            </w:del>
            <w:ins w:id="11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0649A0" w14:textId="1E8387A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</w:t>
            </w:r>
            <w:del w:id="11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087</w:delText>
              </w:r>
            </w:del>
            <w:ins w:id="11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095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4367B9" w14:textId="36F7EE8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1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097</w:delText>
              </w:r>
            </w:del>
            <w:ins w:id="11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45C1F7C4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8DC3E5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50883E" w14:textId="6085A6B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1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933</w:delText>
              </w:r>
            </w:del>
            <w:ins w:id="12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901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877716" w14:textId="0259FB9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2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12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F04230" w14:textId="5114ED4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12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0.913</w:delText>
              </w:r>
            </w:del>
            <w:ins w:id="12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1.061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27F1F3" w14:textId="2ADE889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2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12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79A7D4" w14:textId="362AFF9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12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1.918</w:delText>
              </w:r>
            </w:del>
            <w:ins w:id="12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2.199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2864D4" w14:textId="2A9D266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2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085</w:delText>
              </w:r>
            </w:del>
            <w:ins w:id="13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B0F9BF" w14:textId="69D79E6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13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887</w:delText>
              </w:r>
            </w:del>
            <w:ins w:id="13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988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6A0155" w14:textId="0FE5A75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3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097</w:delText>
              </w:r>
            </w:del>
            <w:ins w:id="13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542C72DA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D4AE48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a80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2E166F" w14:textId="7851BC7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3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834</w:delText>
              </w:r>
            </w:del>
            <w:ins w:id="13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816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1FA924" w14:textId="72B76DA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3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13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5A8BDFF" w14:textId="01F7874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3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825</w:delText>
              </w:r>
            </w:del>
            <w:ins w:id="14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958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8D931E" w14:textId="100C706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4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14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519136" w14:textId="4840E43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14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712</w:delText>
              </w:r>
            </w:del>
            <w:ins w:id="14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934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3C77A6" w14:textId="7C7F85F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4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085</w:delText>
              </w:r>
            </w:del>
            <w:ins w:id="14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C6C32B" w14:textId="434438B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14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711</w:delText>
              </w:r>
            </w:del>
            <w:ins w:id="14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789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3A1460" w14:textId="2B409D6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4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097</w:delText>
              </w:r>
            </w:del>
            <w:ins w:id="15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0A9E78C3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83EF61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7331C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-0.623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849C1AB" w14:textId="68E4030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5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15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9761D7" w14:textId="0E546E9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5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640</w:delText>
              </w:r>
            </w:del>
            <w:ins w:id="15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751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9128BC" w14:textId="5822A0C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5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15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D46D8B" w14:textId="437E753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15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321</w:delText>
              </w:r>
            </w:del>
            <w:ins w:id="15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550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7B3EA4" w14:textId="65639C0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5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085</w:delText>
              </w:r>
            </w:del>
            <w:ins w:id="16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81F0EEB" w14:textId="39661C6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16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309</w:delText>
              </w:r>
            </w:del>
            <w:ins w:id="16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411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8C1215" w14:textId="1D5C5D0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6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097</w:delText>
              </w:r>
            </w:del>
            <w:ins w:id="16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2338C3B7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C8B8F1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FDD67A" w14:textId="7B6AC06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6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16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19CDE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(0.001)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FBF61E" w14:textId="4964BD0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6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16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003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1DE4E4" w14:textId="38B3E48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6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002</w:delText>
              </w:r>
            </w:del>
            <w:ins w:id="17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FE2F2BE" w14:textId="68539B2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7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023</w:delText>
              </w:r>
            </w:del>
            <w:ins w:id="17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019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873CCA" w14:textId="6A73641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7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003</w:delText>
              </w:r>
            </w:del>
            <w:ins w:id="17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F33DC15" w14:textId="67D44A3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7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039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17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008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8F1582" w14:textId="562FAA6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7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005</w:delText>
              </w:r>
            </w:del>
            <w:ins w:id="17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0346F998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3B912C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1156B1" w14:textId="7DA8C80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7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103</w:delText>
              </w:r>
            </w:del>
            <w:ins w:id="18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115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37C9AB" w14:textId="4F0F48A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8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18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940B19D" w14:textId="186315D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8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104</w:delText>
              </w:r>
            </w:del>
            <w:ins w:id="18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141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EA9DB0" w14:textId="2C49DDE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8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027</w:delText>
              </w:r>
            </w:del>
            <w:ins w:id="18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B057FC" w14:textId="28D1D57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8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186</w:delText>
              </w:r>
            </w:del>
            <w:ins w:id="18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288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2C195D" w14:textId="14F7BA3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8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038</w:delText>
              </w:r>
            </w:del>
            <w:ins w:id="19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014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ED5F52D" w14:textId="7EB04E8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9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262</w:delText>
              </w:r>
            </w:del>
            <w:ins w:id="19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302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2BAAE0" w14:textId="4CC0D2B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9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043</w:delText>
              </w:r>
            </w:del>
            <w:ins w:id="19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330B022E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4E1E1C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complex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9EB4E3" w14:textId="1C60187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19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842</w:delText>
              </w:r>
            </w:del>
            <w:ins w:id="19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868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8E5F26" w14:textId="2D963A6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9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19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E52A38" w14:textId="774A9631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19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0.842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917219" w14:textId="0370D8C8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20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(0.026)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7D2F510" w14:textId="1B39114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0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375</w:delText>
              </w:r>
            </w:del>
            <w:ins w:id="20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385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102154" w14:textId="77579E9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0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038</w:delText>
              </w:r>
            </w:del>
            <w:ins w:id="20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DB8E65" w14:textId="776CC91E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20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-0.375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F2B4B3" w14:textId="236C8D3E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20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(0.038)</w:delText>
              </w:r>
            </w:del>
          </w:p>
        </w:tc>
      </w:tr>
      <w:tr w:rsidR="00472DC2" w14:paraId="7FB2AAA1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85F7FA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2B19E9D" w14:textId="16735B6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0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722</w:delText>
              </w:r>
            </w:del>
            <w:ins w:id="20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702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1E9832" w14:textId="6286CDD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0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1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C1819F" w14:textId="6892C2B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1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722</w:delText>
              </w:r>
            </w:del>
            <w:ins w:id="21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505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9660DE" w14:textId="6145912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1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1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50EEFA8" w14:textId="44DE130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21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365</w:delText>
              </w:r>
            </w:del>
            <w:ins w:id="21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128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0CACAF" w14:textId="168CE48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1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21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49BFAA" w14:textId="3628325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21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365</w:delText>
              </w:r>
            </w:del>
            <w:ins w:id="22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194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4AD3F9" w14:textId="3F1EF90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2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22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7E906EA6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448E50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ltcare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868E1C" w14:textId="22449D2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2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060</w:delText>
              </w:r>
            </w:del>
            <w:ins w:id="22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068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06C932" w14:textId="3D4E5EB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2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2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3617B46" w14:textId="2268A68C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22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</w:delText>
              </w:r>
            </w:del>
            <w:r w:rsidR="00472DC2">
              <w:rPr>
                <w:rFonts w:ascii="Times New Roman" w:hAnsi="Times New Roman"/>
                <w:sz w:val="24"/>
                <w:szCs w:val="24"/>
              </w:rPr>
              <w:t>0.</w:t>
            </w:r>
            <w:del w:id="22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060</w:delText>
              </w:r>
            </w:del>
            <w:ins w:id="229" w:author="hslopevfgls" w:date="2016-02-02T11:43:00Z">
              <w:r w:rsidR="00472DC2">
                <w:rPr>
                  <w:rFonts w:ascii="Times New Roman" w:hAnsi="Times New Roman"/>
                  <w:sz w:val="24"/>
                  <w:szCs w:val="24"/>
                </w:rPr>
                <w:t>110</w:t>
              </w:r>
              <w:r w:rsidR="00472DC2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C30CDE" w14:textId="23C9FDB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30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3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ED14B5C" w14:textId="1716159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32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402</w:delText>
              </w:r>
            </w:del>
            <w:ins w:id="23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128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44D06E" w14:textId="454714B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34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23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FCD4CC" w14:textId="52F2F95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36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402</w:delText>
              </w:r>
            </w:del>
            <w:ins w:id="23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164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7C387F" w14:textId="4E553DC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3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23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1FDAB2B5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5F1CE1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oplace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87D1976" w14:textId="3730B33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40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612</w:delText>
              </w:r>
            </w:del>
            <w:ins w:id="24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622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467F0F" w14:textId="62584BB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42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4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5854F52" w14:textId="705D027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44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612</w:delText>
              </w:r>
            </w:del>
            <w:ins w:id="24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505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40D3B5" w14:textId="3B358E4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46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4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069535" w14:textId="109F8F2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24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1.044</w:delText>
              </w:r>
            </w:del>
            <w:ins w:id="24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0.876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96CC8D" w14:textId="5443E42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50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25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31FCD7" w14:textId="4B95426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252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1.044</w:delText>
              </w:r>
            </w:del>
            <w:ins w:id="25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0.909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BD7FC0" w14:textId="3820474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54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25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25766935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40687F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black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9A1F9D" w14:textId="495B1F9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56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067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</w:delText>
              </w:r>
            </w:del>
            <w:ins w:id="25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058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BB9591" w14:textId="47D7076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5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25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6592BF" w14:textId="1F4381F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60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053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</w:delText>
              </w:r>
            </w:del>
            <w:ins w:id="26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085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BB96A2" w14:textId="7BDE87A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62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027</w:delText>
              </w:r>
            </w:del>
            <w:ins w:id="26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8E9867" w14:textId="2306C2C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64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197</w:delText>
              </w:r>
            </w:del>
            <w:ins w:id="26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195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7948D6" w14:textId="5569F25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66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038</w:delText>
              </w:r>
            </w:del>
            <w:ins w:id="26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EC1408" w14:textId="5C824B4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6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211</w:delText>
              </w:r>
            </w:del>
            <w:ins w:id="26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198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C94C06" w14:textId="0D8F60B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70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043</w:delText>
              </w:r>
            </w:del>
            <w:ins w:id="27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3CCCF8F8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AAEE6B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icd10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64A8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F7136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EAF82B9" w14:textId="507E894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72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112</w:delText>
              </w:r>
            </w:del>
            <w:ins w:id="27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110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36D12C" w14:textId="21661EA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74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020</w:delText>
              </w:r>
            </w:del>
            <w:ins w:id="27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032FE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D52274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B9D7FD" w14:textId="65B196D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76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164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7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138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9FCEC9" w14:textId="68F3E70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7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043</w:delText>
              </w:r>
            </w:del>
            <w:ins w:id="27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044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0AA56510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E7816FD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16BA0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2EBA1B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4A8D1E4" w14:textId="6FF3EC1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80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057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</w:delText>
              </w:r>
            </w:del>
            <w:ins w:id="28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034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88CD1E" w14:textId="7BB4E65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82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025</w:delText>
              </w:r>
            </w:del>
            <w:ins w:id="28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A31F5D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B1931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640271" w14:textId="65F4F25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84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196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8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102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BE67E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(0.054)</w:t>
            </w:r>
          </w:p>
        </w:tc>
      </w:tr>
      <w:tr w:rsidR="00472DC2" w14:paraId="56E12071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622BD4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C3210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D80A0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047BD7" w14:textId="0102CF8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86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</w:delText>
              </w:r>
            </w:del>
            <w:ins w:id="28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020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0FB8C6" w14:textId="63DF22B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8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025</w:delText>
              </w:r>
            </w:del>
            <w:ins w:id="28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93083A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389ED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33CA19" w14:textId="024294D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90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257</w:delText>
              </w:r>
            </w:del>
            <w:ins w:id="29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195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DCE8F1" w14:textId="4F54549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92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29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365C76B0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5A6866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c.icd10#c.a55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7F518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6834D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BED7F1" w14:textId="713F15C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29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9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011</w:delText>
              </w:r>
            </w:del>
            <w:ins w:id="29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022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6F2439" w14:textId="1C34599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9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025</w:delText>
              </w:r>
            </w:del>
            <w:ins w:id="29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CD794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B3233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55BB1B3" w14:textId="1F5E33C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9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223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0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135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BD185E" w14:textId="7BF6048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0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30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7359726F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441FBA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c.icd10#c.a60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610F7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9B062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46AE72" w14:textId="2819A78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0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</w:delText>
              </w:r>
            </w:del>
            <w:ins w:id="30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072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9F4DCB" w14:textId="7B3DE90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0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025</w:delText>
              </w:r>
            </w:del>
            <w:ins w:id="30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020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A781A5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9690C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3C3B91" w14:textId="112251D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0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170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</w:delText>
              </w:r>
            </w:del>
            <w:ins w:id="30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045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C60278" w14:textId="6CAB89B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0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31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1D4345CE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987F90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c.icd10#c.a65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6A0A6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1E622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A8E769" w14:textId="0BCE0F3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1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065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</w:delText>
              </w:r>
            </w:del>
            <w:ins w:id="31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087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C27CA4" w14:textId="7B296DC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1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025</w:delText>
              </w:r>
            </w:del>
            <w:ins w:id="31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345CB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D5E11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2874C2" w14:textId="7F65D7E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1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152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</w:delText>
              </w:r>
            </w:del>
            <w:ins w:id="31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036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143508" w14:textId="01191DD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1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31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372FA087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8D9B7C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c.icd10#c.a70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6BC26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0EC2D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557384" w14:textId="3B99FE3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1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076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</w:delText>
              </w:r>
            </w:del>
            <w:ins w:id="32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080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3D7EBF" w14:textId="1DB9962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21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025</w:delText>
              </w:r>
            </w:del>
            <w:ins w:id="32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343F8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75E53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E7AAFA" w14:textId="73C1971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2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24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104</w:delText>
              </w:r>
            </w:del>
            <w:ins w:id="32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042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97088B" w14:textId="64CDB65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26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32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3B32DEF2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92E215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C1558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FAF6D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EDD0F17" w14:textId="42D97DA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2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043</w:delText>
              </w:r>
            </w:del>
            <w:ins w:id="32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059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98D5E5" w14:textId="2CB72DA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30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025</w:delText>
              </w:r>
            </w:del>
            <w:ins w:id="33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52ABA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8FEA0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910F503" w14:textId="0A5FA81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32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036</w:delText>
              </w:r>
            </w:del>
            <w:ins w:id="33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086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946D53" w14:textId="12C0C30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34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33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7C1E38FD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99FC2E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c.icd10#c.a80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05F63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CC32F9D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06644A" w14:textId="0806349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36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021</w:delText>
              </w:r>
            </w:del>
            <w:ins w:id="33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041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4244F3" w14:textId="711B566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3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025</w:delText>
              </w:r>
            </w:del>
            <w:ins w:id="33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5BDE7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77354CD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890BD3" w14:textId="40CF4C7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40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001</w:delText>
              </w:r>
            </w:del>
            <w:ins w:id="34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100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975ED7" w14:textId="6BB56C5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42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34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6645F034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E7D4EC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43EE5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1BC62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18E2070" w14:textId="2A0A09C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44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038</w:delText>
              </w:r>
            </w:del>
            <w:ins w:id="34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010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7F20BC" w14:textId="5E266F9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46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025</w:delText>
              </w:r>
            </w:del>
            <w:ins w:id="34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17AC8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43235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0A318" w14:textId="03949CB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4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013</w:delText>
              </w:r>
            </w:del>
            <w:ins w:id="34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081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6D904E" w14:textId="774D320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50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054</w:delText>
              </w:r>
            </w:del>
            <w:ins w:id="35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045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0DE29D88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41CDC0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c.icd10#c.years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30AF1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B8C21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FADEEC" w14:textId="6784578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5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53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021</w:delText>
              </w:r>
              <w:r w:rsidR="003240E4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5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006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46EA2A" w14:textId="5B1EF05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55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003</w:delText>
              </w:r>
            </w:del>
            <w:ins w:id="35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920C6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F369C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A2E7393" w14:textId="4CF6538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57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046</w:delText>
              </w:r>
            </w:del>
            <w:ins w:id="35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14BEA5" w14:textId="20F0394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59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006</w:delText>
              </w:r>
            </w:del>
            <w:ins w:id="36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004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71E17997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9C218DD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c.icd10#c.female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640A17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7E26A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A9D636E" w14:textId="3AD2A96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6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62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003</w:delText>
              </w:r>
            </w:del>
            <w:ins w:id="36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005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FC447C" w14:textId="3EB9558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64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011</w:delText>
              </w:r>
            </w:del>
            <w:ins w:id="36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DC147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0B48F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FB1D3F" w14:textId="671384C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66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087</w:delText>
              </w:r>
            </w:del>
            <w:ins w:id="36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068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9DDAD8" w14:textId="72D95A2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6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024</w:delText>
              </w:r>
            </w:del>
            <w:ins w:id="36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013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00000" w14:paraId="5DE9035A" w14:textId="77777777">
        <w:tblPrEx>
          <w:tblCellMar>
            <w:top w:w="0" w:type="dxa"/>
            <w:bottom w:w="0" w:type="dxa"/>
          </w:tblCellMar>
        </w:tblPrEx>
        <w:trPr>
          <w:del w:id="370" w:author="hslopevfgls" w:date="2016-02-02T11:43:00Z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76442D1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1" w:author="hslopevfgls" w:date="2016-02-02T11:43:00Z"/>
                <w:rFonts w:ascii="Times New Roman" w:hAnsi="Times New Roman"/>
                <w:sz w:val="24"/>
                <w:szCs w:val="24"/>
              </w:rPr>
            </w:pPr>
            <w:del w:id="37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c.icd10#c.black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640BB0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3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214EE2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4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DBF5F8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5" w:author="hslopevfgls" w:date="2016-02-02T11:43:00Z"/>
                <w:rFonts w:ascii="Times New Roman" w:hAnsi="Times New Roman"/>
                <w:sz w:val="24"/>
                <w:szCs w:val="24"/>
              </w:rPr>
            </w:pPr>
            <w:del w:id="37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0.030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677D19B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7" w:author="hslopevfgls" w:date="2016-02-02T11:43:00Z"/>
                <w:rFonts w:ascii="Times New Roman" w:hAnsi="Times New Roman"/>
                <w:sz w:val="24"/>
                <w:szCs w:val="24"/>
              </w:rPr>
            </w:pPr>
            <w:del w:id="37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(0.011)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B10F15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9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9C886D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80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C2A7160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81" w:author="hslopevfgls" w:date="2016-02-02T11:43:00Z"/>
                <w:rFonts w:ascii="Times New Roman" w:hAnsi="Times New Roman"/>
                <w:sz w:val="24"/>
                <w:szCs w:val="24"/>
              </w:rPr>
            </w:pPr>
            <w:del w:id="38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-0.016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4C370F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83" w:author="hslopevfgls" w:date="2016-02-02T11:43:00Z"/>
                <w:rFonts w:ascii="Times New Roman" w:hAnsi="Times New Roman"/>
                <w:sz w:val="24"/>
                <w:szCs w:val="24"/>
              </w:rPr>
            </w:pPr>
            <w:del w:id="38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(0.024)</w:delText>
              </w:r>
            </w:del>
          </w:p>
        </w:tc>
      </w:tr>
      <w:tr w:rsidR="00000000" w14:paraId="761A47CC" w14:textId="77777777">
        <w:tblPrEx>
          <w:tblCellMar>
            <w:top w:w="0" w:type="dxa"/>
            <w:bottom w:w="0" w:type="dxa"/>
          </w:tblCellMar>
        </w:tblPrEx>
        <w:trPr>
          <w:del w:id="385" w:author="hslopevfgls" w:date="2016-02-02T11:43:00Z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F3289C8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86" w:author="hslopevfgls" w:date="2016-02-02T11:43:00Z"/>
                <w:rFonts w:ascii="Times New Roman" w:hAnsi="Times New Roman"/>
                <w:sz w:val="24"/>
                <w:szCs w:val="24"/>
              </w:rPr>
            </w:pPr>
            <w:del w:id="38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_cons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DCA1AF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88" w:author="hslopevfgls" w:date="2016-02-02T11:43:00Z"/>
                <w:rFonts w:ascii="Times New Roman" w:hAnsi="Times New Roman"/>
                <w:sz w:val="24"/>
                <w:szCs w:val="24"/>
              </w:rPr>
            </w:pPr>
            <w:del w:id="38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-0.761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33A339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90" w:author="hslopevfgls" w:date="2016-02-02T11:43:00Z"/>
                <w:rFonts w:ascii="Times New Roman" w:hAnsi="Times New Roman"/>
                <w:sz w:val="24"/>
                <w:szCs w:val="24"/>
              </w:rPr>
            </w:pPr>
            <w:del w:id="39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(0.052)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70983B8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92" w:author="hslopevfgls" w:date="2016-02-02T11:43:00Z"/>
                <w:rFonts w:ascii="Times New Roman" w:hAnsi="Times New Roman"/>
                <w:sz w:val="24"/>
                <w:szCs w:val="24"/>
              </w:rPr>
            </w:pPr>
            <w:del w:id="39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-0.722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0F04A9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94" w:author="hslopevfgls" w:date="2016-02-02T11:43:00Z"/>
                <w:rFonts w:ascii="Times New Roman" w:hAnsi="Times New Roman"/>
                <w:sz w:val="24"/>
                <w:szCs w:val="24"/>
              </w:rPr>
            </w:pPr>
            <w:del w:id="39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(0.053)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2328091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96" w:author="hslopevfgls" w:date="2016-02-02T11:43:00Z"/>
                <w:rFonts w:ascii="Times New Roman" w:hAnsi="Times New Roman"/>
                <w:sz w:val="24"/>
                <w:szCs w:val="24"/>
              </w:rPr>
            </w:pPr>
            <w:del w:id="39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-0.485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7B04DB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98" w:author="hslopevfgls" w:date="2016-02-02T11:43:00Z"/>
                <w:rFonts w:ascii="Times New Roman" w:hAnsi="Times New Roman"/>
                <w:sz w:val="24"/>
                <w:szCs w:val="24"/>
              </w:rPr>
            </w:pPr>
            <w:del w:id="39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(0.076)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87618A8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00" w:author="hslopevfgls" w:date="2016-02-02T11:43:00Z"/>
                <w:rFonts w:ascii="Times New Roman" w:hAnsi="Times New Roman"/>
                <w:sz w:val="24"/>
                <w:szCs w:val="24"/>
              </w:rPr>
            </w:pPr>
            <w:del w:id="40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-0.405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9CA95D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02" w:author="hslopevfgls" w:date="2016-02-02T11:43:00Z"/>
                <w:rFonts w:ascii="Times New Roman" w:hAnsi="Times New Roman"/>
                <w:sz w:val="24"/>
                <w:szCs w:val="24"/>
              </w:rPr>
            </w:pPr>
            <w:del w:id="40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(0.085)</w:delText>
              </w:r>
            </w:del>
          </w:p>
        </w:tc>
      </w:tr>
      <w:tr w:rsidR="00000000" w14:paraId="5AC0E81F" w14:textId="77777777">
        <w:tblPrEx>
          <w:tblCellMar>
            <w:top w:w="0" w:type="dxa"/>
            <w:bottom w:w="0" w:type="dxa"/>
          </w:tblCellMar>
        </w:tblPrEx>
        <w:trPr>
          <w:del w:id="404" w:author="hslopevfgls" w:date="2016-02-02T11:43:00Z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415657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405" w:author="hslopevfgls" w:date="2016-02-02T11:43:00Z"/>
                <w:rFonts w:ascii="Times New Roman" w:hAnsi="Times New Roman"/>
                <w:sz w:val="24"/>
                <w:szCs w:val="24"/>
              </w:rPr>
            </w:pPr>
            <w:del w:id="40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lns1_1_1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A43EA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07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C2898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08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1E3F16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09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671019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0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E17881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1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D8DC82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2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90336E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3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11D263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4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</w:tr>
      <w:tr w:rsidR="00000000" w14:paraId="372E8D15" w14:textId="77777777">
        <w:tblPrEx>
          <w:tblCellMar>
            <w:top w:w="0" w:type="dxa"/>
            <w:bottom w:w="0" w:type="dxa"/>
          </w:tblCellMar>
        </w:tblPrEx>
        <w:trPr>
          <w:del w:id="415" w:author="hslopevfgls" w:date="2016-02-02T11:43:00Z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595C408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416" w:author="hslopevfgls" w:date="2016-02-02T11:43:00Z"/>
                <w:rFonts w:ascii="Times New Roman" w:hAnsi="Times New Roman"/>
                <w:sz w:val="24"/>
                <w:szCs w:val="24"/>
              </w:rPr>
            </w:pPr>
            <w:del w:id="41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_cons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8E276B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8" w:author="hslopevfgls" w:date="2016-02-02T11:43:00Z"/>
                <w:rFonts w:ascii="Times New Roman" w:hAnsi="Times New Roman"/>
                <w:sz w:val="24"/>
                <w:szCs w:val="24"/>
              </w:rPr>
            </w:pPr>
            <w:del w:id="41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-3.896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8B1CC5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20" w:author="hslopevfgls" w:date="2016-02-02T11:43:00Z"/>
                <w:rFonts w:ascii="Times New Roman" w:hAnsi="Times New Roman"/>
                <w:sz w:val="24"/>
                <w:szCs w:val="24"/>
              </w:rPr>
            </w:pPr>
            <w:del w:id="42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(0.053)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DB96CC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22" w:author="hslopevfgls" w:date="2016-02-02T11:43:00Z"/>
                <w:rFonts w:ascii="Times New Roman" w:hAnsi="Times New Roman"/>
                <w:sz w:val="24"/>
                <w:szCs w:val="24"/>
              </w:rPr>
            </w:pPr>
            <w:del w:id="42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-3.890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34D2CB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24" w:author="hslopevfgls" w:date="2016-02-02T11:43:00Z"/>
                <w:rFonts w:ascii="Times New Roman" w:hAnsi="Times New Roman"/>
                <w:sz w:val="24"/>
                <w:szCs w:val="24"/>
              </w:rPr>
            </w:pPr>
            <w:moveFromRangeStart w:id="425" w:author="hslopevfgls" w:date="2016-02-02T11:43:00Z" w:name="move442176708"/>
            <w:moveFrom w:id="42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(0.056)</w:t>
              </w:r>
            </w:moveFrom>
            <w:moveFromRangeEnd w:id="425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C87A8E9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27" w:author="hslopevfgls" w:date="2016-02-02T11:43:00Z"/>
                <w:rFonts w:ascii="Times New Roman" w:hAnsi="Times New Roman"/>
                <w:sz w:val="24"/>
                <w:szCs w:val="24"/>
              </w:rPr>
            </w:pPr>
            <w:del w:id="42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-3.079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67D388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29" w:author="hslopevfgls" w:date="2016-02-02T11:43:00Z"/>
                <w:rFonts w:ascii="Times New Roman" w:hAnsi="Times New Roman"/>
                <w:sz w:val="24"/>
                <w:szCs w:val="24"/>
              </w:rPr>
            </w:pPr>
            <w:del w:id="43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(0.052)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2AB690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31" w:author="hslopevfgls" w:date="2016-02-02T11:43:00Z"/>
                <w:rFonts w:ascii="Times New Roman" w:hAnsi="Times New Roman"/>
                <w:sz w:val="24"/>
                <w:szCs w:val="24"/>
              </w:rPr>
            </w:pPr>
            <w:del w:id="43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-3.158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AA87F4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33" w:author="hslopevfgls" w:date="2016-02-02T11:43:00Z"/>
                <w:rFonts w:ascii="Times New Roman" w:hAnsi="Times New Roman"/>
                <w:sz w:val="24"/>
                <w:szCs w:val="24"/>
              </w:rPr>
            </w:pPr>
            <w:del w:id="43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(0.059)</w:delText>
              </w:r>
            </w:del>
          </w:p>
        </w:tc>
      </w:tr>
      <w:tr w:rsidR="00000000" w14:paraId="090C97BE" w14:textId="77777777">
        <w:tblPrEx>
          <w:tblCellMar>
            <w:top w:w="0" w:type="dxa"/>
            <w:bottom w:w="0" w:type="dxa"/>
          </w:tblCellMar>
        </w:tblPrEx>
        <w:trPr>
          <w:del w:id="435" w:author="hslopevfgls" w:date="2016-02-02T11:43:00Z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7389F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436" w:author="hslopevfgls" w:date="2016-02-02T11:43:00Z"/>
                <w:rFonts w:ascii="Times New Roman" w:hAnsi="Times New Roman"/>
                <w:sz w:val="24"/>
                <w:szCs w:val="24"/>
              </w:rPr>
            </w:pPr>
            <w:del w:id="43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lns1_1_2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3E502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38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54EDF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39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FB659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0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35F68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1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3FE1FC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2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CD6C26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3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BA9AFC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4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D8A3B1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5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</w:tr>
      <w:tr w:rsidR="00000000" w14:paraId="393F3CA7" w14:textId="77777777">
        <w:tblPrEx>
          <w:tblCellMar>
            <w:top w:w="0" w:type="dxa"/>
            <w:bottom w:w="0" w:type="dxa"/>
          </w:tblCellMar>
        </w:tblPrEx>
        <w:trPr>
          <w:del w:id="446" w:author="hslopevfgls" w:date="2016-02-02T11:43:00Z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32610B7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447" w:author="hslopevfgls" w:date="2016-02-02T11:43:00Z"/>
                <w:rFonts w:ascii="Times New Roman" w:hAnsi="Times New Roman"/>
                <w:sz w:val="24"/>
                <w:szCs w:val="24"/>
              </w:rPr>
            </w:pPr>
            <w:del w:id="44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_cons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5C1B44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9" w:author="hslopevfgls" w:date="2016-02-02T11:43:00Z"/>
                <w:rFonts w:ascii="Times New Roman" w:hAnsi="Times New Roman"/>
                <w:sz w:val="24"/>
                <w:szCs w:val="24"/>
              </w:rPr>
            </w:pPr>
            <w:del w:id="45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-1.462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8ED0ED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51" w:author="hslopevfgls" w:date="2016-02-02T11:43:00Z"/>
                <w:rFonts w:ascii="Times New Roman" w:hAnsi="Times New Roman"/>
                <w:sz w:val="24"/>
                <w:szCs w:val="24"/>
              </w:rPr>
            </w:pPr>
            <w:del w:id="45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(0.042)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F1EA0B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53" w:author="hslopevfgls" w:date="2016-02-02T11:43:00Z"/>
                <w:rFonts w:ascii="Times New Roman" w:hAnsi="Times New Roman"/>
                <w:sz w:val="24"/>
                <w:szCs w:val="24"/>
              </w:rPr>
            </w:pPr>
            <w:del w:id="45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-1.461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EAC6896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55" w:author="hslopevfgls" w:date="2016-02-02T11:43:00Z"/>
                <w:rFonts w:ascii="Times New Roman" w:hAnsi="Times New Roman"/>
                <w:sz w:val="24"/>
                <w:szCs w:val="24"/>
              </w:rPr>
            </w:pPr>
            <w:del w:id="45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(0.042)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7350BFF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57" w:author="hslopevfgls" w:date="2016-02-02T11:43:00Z"/>
                <w:rFonts w:ascii="Times New Roman" w:hAnsi="Times New Roman"/>
                <w:sz w:val="24"/>
                <w:szCs w:val="24"/>
              </w:rPr>
            </w:pPr>
            <w:del w:id="45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-1.058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1A16BF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59" w:author="hslopevfgls" w:date="2016-02-02T11:43:00Z"/>
                <w:rFonts w:ascii="Times New Roman" w:hAnsi="Times New Roman"/>
                <w:sz w:val="24"/>
                <w:szCs w:val="24"/>
              </w:rPr>
            </w:pPr>
            <w:del w:id="46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(0.045)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E76072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61" w:author="hslopevfgls" w:date="2016-02-02T11:43:00Z"/>
                <w:rFonts w:ascii="Times New Roman" w:hAnsi="Times New Roman"/>
                <w:sz w:val="24"/>
                <w:szCs w:val="24"/>
              </w:rPr>
            </w:pPr>
            <w:del w:id="46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-1.062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6BE50F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63" w:author="hslopevfgls" w:date="2016-02-02T11:43:00Z"/>
                <w:rFonts w:ascii="Times New Roman" w:hAnsi="Times New Roman"/>
                <w:sz w:val="24"/>
                <w:szCs w:val="24"/>
              </w:rPr>
            </w:pPr>
            <w:del w:id="46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(0.044)</w:delText>
              </w:r>
            </w:del>
          </w:p>
        </w:tc>
      </w:tr>
      <w:tr w:rsidR="00000000" w14:paraId="11F6E91F" w14:textId="77777777">
        <w:tblPrEx>
          <w:tblCellMar>
            <w:top w:w="0" w:type="dxa"/>
            <w:bottom w:w="0" w:type="dxa"/>
          </w:tblCellMar>
        </w:tblPrEx>
        <w:trPr>
          <w:del w:id="465" w:author="hslopevfgls" w:date="2016-02-02T11:43:00Z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06A217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466" w:author="hslopevfgls" w:date="2016-02-02T11:43:00Z"/>
                <w:rFonts w:ascii="Times New Roman" w:hAnsi="Times New Roman"/>
                <w:sz w:val="24"/>
                <w:szCs w:val="24"/>
              </w:rPr>
            </w:pPr>
            <w:del w:id="46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atr1_1_1_2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853ADF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68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07A24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69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A9E1A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70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204249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71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9BA14B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72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878B9E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73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041047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74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F15281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75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</w:tr>
      <w:tr w:rsidR="00000000" w14:paraId="2629D764" w14:textId="77777777">
        <w:tblPrEx>
          <w:tblCellMar>
            <w:top w:w="0" w:type="dxa"/>
            <w:bottom w:w="0" w:type="dxa"/>
          </w:tblCellMar>
        </w:tblPrEx>
        <w:trPr>
          <w:del w:id="476" w:author="hslopevfgls" w:date="2016-02-02T11:43:00Z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859FDF6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477" w:author="hslopevfgls" w:date="2016-02-02T11:43:00Z"/>
                <w:rFonts w:ascii="Times New Roman" w:hAnsi="Times New Roman"/>
                <w:sz w:val="24"/>
                <w:szCs w:val="24"/>
              </w:rPr>
            </w:pPr>
            <w:del w:id="47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_cons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70ACF2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79" w:author="hslopevfgls" w:date="2016-02-02T11:43:00Z"/>
                <w:rFonts w:ascii="Times New Roman" w:hAnsi="Times New Roman"/>
                <w:sz w:val="24"/>
                <w:szCs w:val="24"/>
              </w:rPr>
            </w:pPr>
            <w:del w:id="48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0.089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A78CF0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81" w:author="hslopevfgls" w:date="2016-02-02T11:43:00Z"/>
                <w:rFonts w:ascii="Times New Roman" w:hAnsi="Times New Roman"/>
                <w:sz w:val="24"/>
                <w:szCs w:val="24"/>
              </w:rPr>
            </w:pPr>
            <w:del w:id="48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(0.089)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D6C8E7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83" w:author="hslopevfgls" w:date="2016-02-02T11:43:00Z"/>
                <w:rFonts w:ascii="Times New Roman" w:hAnsi="Times New Roman"/>
                <w:sz w:val="24"/>
                <w:szCs w:val="24"/>
              </w:rPr>
            </w:pPr>
            <w:del w:id="48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0.088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E6071B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85" w:author="hslopevfgls" w:date="2016-02-02T11:43:00Z"/>
                <w:rFonts w:ascii="Times New Roman" w:hAnsi="Times New Roman"/>
                <w:sz w:val="24"/>
                <w:szCs w:val="24"/>
              </w:rPr>
            </w:pPr>
            <w:del w:id="48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(0.086)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AB71B2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87" w:author="hslopevfgls" w:date="2016-02-02T11:43:00Z"/>
                <w:rFonts w:ascii="Times New Roman" w:hAnsi="Times New Roman"/>
                <w:sz w:val="24"/>
                <w:szCs w:val="24"/>
              </w:rPr>
            </w:pPr>
            <w:del w:id="48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-0.369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35A02B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89" w:author="hslopevfgls" w:date="2016-02-02T11:43:00Z"/>
                <w:rFonts w:ascii="Times New Roman" w:hAnsi="Times New Roman"/>
                <w:sz w:val="24"/>
                <w:szCs w:val="24"/>
              </w:rPr>
            </w:pPr>
            <w:del w:id="49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(0.095)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4E57AF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91" w:author="hslopevfgls" w:date="2016-02-02T11:43:00Z"/>
                <w:rFonts w:ascii="Times New Roman" w:hAnsi="Times New Roman"/>
                <w:sz w:val="24"/>
                <w:szCs w:val="24"/>
              </w:rPr>
            </w:pPr>
            <w:del w:id="49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-0.353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8681AE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93" w:author="hslopevfgls" w:date="2016-02-02T11:43:00Z"/>
                <w:rFonts w:ascii="Times New Roman" w:hAnsi="Times New Roman"/>
                <w:sz w:val="24"/>
                <w:szCs w:val="24"/>
              </w:rPr>
            </w:pPr>
            <w:del w:id="49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(0.091)</w:delText>
              </w:r>
            </w:del>
          </w:p>
        </w:tc>
      </w:tr>
      <w:tr w:rsidR="00000000" w14:paraId="32FD6443" w14:textId="77777777">
        <w:tblPrEx>
          <w:tblCellMar>
            <w:top w:w="0" w:type="dxa"/>
            <w:bottom w:w="0" w:type="dxa"/>
          </w:tblCellMar>
        </w:tblPrEx>
        <w:trPr>
          <w:del w:id="495" w:author="hslopevfgls" w:date="2016-02-02T11:43:00Z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8CF60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496" w:author="hslopevfgls" w:date="2016-02-02T11:43:00Z"/>
                <w:rFonts w:ascii="Times New Roman" w:hAnsi="Times New Roman"/>
                <w:sz w:val="24"/>
                <w:szCs w:val="24"/>
              </w:rPr>
            </w:pPr>
            <w:del w:id="49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lnsig_e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86A9E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98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F19F3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99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B33DFE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500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E1463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501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0EF02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502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1DFFC9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503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A969C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504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0E1A6" w14:textId="77777777" w:rsidR="00000000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505" w:author="hslopevfgls" w:date="2016-02-02T11:43:00Z"/>
                <w:rFonts w:ascii="Times New Roman" w:hAnsi="Times New Roman"/>
                <w:sz w:val="24"/>
                <w:szCs w:val="24"/>
              </w:rPr>
            </w:pPr>
          </w:p>
        </w:tc>
      </w:tr>
      <w:tr w:rsidR="00472DC2" w14:paraId="661C2EB0" w14:textId="77777777">
        <w:tblPrEx>
          <w:tblW w:w="0" w:type="auto"/>
          <w:tblLayout w:type="fixed"/>
          <w:tblLook w:val="0000" w:firstRow="0" w:lastRow="0" w:firstColumn="0" w:lastColumn="0" w:noHBand="0" w:noVBand="0"/>
          <w:tblPrExChange w:id="506" w:author="hslopevfgls" w:date="2016-02-02T11:43:00Z">
            <w:tblPrEx>
              <w:tblW w:w="0" w:type="auto"/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PrChange w:id="507" w:author="hslopevfgls" w:date="2016-02-02T11:43:00Z">
              <w:tcPr>
                <w:tcW w:w="14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2029010" w14:textId="3DFC38B4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del w:id="50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_cons</w:delText>
              </w:r>
            </w:del>
            <w:ins w:id="509" w:author="hslopevfgls" w:date="2016-02-02T11:43:00Z">
              <w:r w:rsidR="00472DC2">
                <w:rPr>
                  <w:rFonts w:ascii="Times New Roman" w:hAnsi="Times New Roman"/>
                  <w:sz w:val="24"/>
                  <w:szCs w:val="24"/>
                </w:rPr>
                <w:t>c.icd10#c.black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510" w:author="hslopevfgls" w:date="2016-02-02T11:43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675D998A" w14:textId="10182D7B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1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-2.224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tcPrChange w:id="512" w:author="hslopevfgls" w:date="2016-02-02T11:43:00Z">
              <w:tcPr>
                <w:tcW w:w="129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0CD83A59" w14:textId="0A95843B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1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(0.014)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514" w:author="hslopevfgls" w:date="2016-02-02T11:43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E431B6E" w14:textId="24FE75EB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1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-2.294</w:delText>
              </w:r>
            </w:del>
            <w:ins w:id="516" w:author="hslopevfgls" w:date="2016-02-02T11:43:00Z">
              <w:r w:rsidR="00472DC2">
                <w:rPr>
                  <w:rFonts w:ascii="Times New Roman" w:hAnsi="Times New Roman"/>
                  <w:sz w:val="24"/>
                  <w:szCs w:val="24"/>
                </w:rPr>
                <w:t>0.059</w:t>
              </w:r>
            </w:ins>
            <w:r w:rsidR="00472DC2"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tcPrChange w:id="517" w:author="hslopevfgls" w:date="2016-02-02T11:43:00Z">
              <w:tcPr>
                <w:tcW w:w="129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4F804684" w14:textId="50FE91D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518" w:author="hslopevfgls" w:date="2016-02-02T11:43:00Z">
              <w:r w:rsidR="003240E4">
                <w:rPr>
                  <w:rFonts w:ascii="Times New Roman" w:hAnsi="Times New Roman"/>
                  <w:sz w:val="24"/>
                  <w:szCs w:val="24"/>
                </w:rPr>
                <w:delText>014</w:delText>
              </w:r>
            </w:del>
            <w:ins w:id="51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007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520" w:author="hslopevfgls" w:date="2016-02-02T11:43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071E23F4" w14:textId="512D93EF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21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-1.464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tcPrChange w:id="522" w:author="hslopevfgls" w:date="2016-02-02T11:43:00Z">
              <w:tcPr>
                <w:tcW w:w="129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2A55EDA2" w14:textId="5C9125D1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23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(0.014)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524" w:author="hslopevfgls" w:date="2016-02-02T11:43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3D8A16D9" w14:textId="4764B5A4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25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-1.484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526" w:author="hslopevfgls" w:date="2016-02-02T11:43:00Z">
              <w:r w:rsidR="00472DC2">
                <w:rPr>
                  <w:rFonts w:ascii="Times New Roman" w:hAnsi="Times New Roman"/>
                  <w:sz w:val="24"/>
                  <w:szCs w:val="24"/>
                </w:rPr>
                <w:t>0.033</w:t>
              </w:r>
              <w:r w:rsidR="00472DC2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tcPrChange w:id="527" w:author="hslopevfgls" w:date="2016-02-02T11:43:00Z">
              <w:tcPr>
                <w:tcW w:w="129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59B691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(0.014)</w:t>
            </w:r>
          </w:p>
        </w:tc>
      </w:tr>
      <w:tr w:rsidR="00472DC2" w14:paraId="63772206" w14:textId="77777777">
        <w:tblPrEx>
          <w:tblCellMar>
            <w:top w:w="0" w:type="dxa"/>
            <w:bottom w:w="0" w:type="dxa"/>
          </w:tblCellMar>
        </w:tblPrEx>
        <w:trPr>
          <w:ins w:id="528" w:author="hslopevfgls" w:date="2016-02-02T11:43:00Z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F5C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529" w:author="hslopevfgls" w:date="2016-02-02T11:43:00Z"/>
                <w:rFonts w:ascii="Times New Roman" w:hAnsi="Times New Roman"/>
                <w:sz w:val="24"/>
                <w:szCs w:val="24"/>
              </w:rPr>
            </w:pPr>
            <w:ins w:id="53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_cons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C6C9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531" w:author="hslopevfgls" w:date="2016-02-02T11:43:00Z"/>
                <w:rFonts w:ascii="Times New Roman" w:hAnsi="Times New Roman"/>
                <w:sz w:val="24"/>
                <w:szCs w:val="24"/>
              </w:rPr>
            </w:pPr>
            <w:ins w:id="53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-0.815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FD25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533" w:author="hslopevfgls" w:date="2016-02-02T11:43:00Z"/>
                <w:rFonts w:ascii="Times New Roman" w:hAnsi="Times New Roman"/>
                <w:sz w:val="24"/>
                <w:szCs w:val="24"/>
              </w:rPr>
            </w:pPr>
            <w:ins w:id="53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(0.030)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672B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535" w:author="hslopevfgls" w:date="2016-02-02T11:43:00Z"/>
                <w:rFonts w:ascii="Times New Roman" w:hAnsi="Times New Roman"/>
                <w:sz w:val="24"/>
                <w:szCs w:val="24"/>
              </w:rPr>
            </w:pPr>
            <w:ins w:id="53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-0.333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6EA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537" w:author="hslopevfgls" w:date="2016-02-02T11:43:00Z"/>
                <w:rFonts w:ascii="Times New Roman" w:hAnsi="Times New Roman"/>
                <w:sz w:val="24"/>
                <w:szCs w:val="24"/>
              </w:rPr>
            </w:pPr>
            <w:ins w:id="53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(0.032)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1FCD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539" w:author="hslopevfgls" w:date="2016-02-02T11:43:00Z"/>
                <w:rFonts w:ascii="Times New Roman" w:hAnsi="Times New Roman"/>
                <w:sz w:val="24"/>
                <w:szCs w:val="24"/>
              </w:rPr>
            </w:pPr>
            <w:ins w:id="54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-0.406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D0EE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541" w:author="hslopevfgls" w:date="2016-02-02T11:43:00Z"/>
                <w:rFonts w:ascii="Times New Roman" w:hAnsi="Times New Roman"/>
                <w:sz w:val="24"/>
                <w:szCs w:val="24"/>
              </w:rPr>
            </w:pPr>
            <w:ins w:id="54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(0.049)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1B59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543" w:author="hslopevfgls" w:date="2016-02-02T11:43:00Z"/>
                <w:rFonts w:ascii="Times New Roman" w:hAnsi="Times New Roman"/>
                <w:sz w:val="24"/>
                <w:szCs w:val="24"/>
              </w:rPr>
            </w:pPr>
            <w:ins w:id="54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-0.605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1585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545" w:author="hslopevfgls" w:date="2016-02-02T11:43:00Z"/>
                <w:rFonts w:ascii="Times New Roman" w:hAnsi="Times New Roman"/>
                <w:sz w:val="24"/>
                <w:szCs w:val="24"/>
              </w:rPr>
            </w:pPr>
            <w:moveToRangeStart w:id="546" w:author="hslopevfgls" w:date="2016-02-02T11:43:00Z" w:name="move442176708"/>
            <w:moveTo w:id="54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t>(0.056)</w:t>
              </w:r>
            </w:moveTo>
            <w:moveToRangeEnd w:id="546"/>
          </w:p>
        </w:tc>
      </w:tr>
      <w:tr w:rsidR="00472DC2" w14:paraId="2640C290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13C5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4884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C1DB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0D229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3DEE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C2A8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3197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B83D4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2DA1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3197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45079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2DC2" w14:paraId="31AF1158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D74C33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rank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71D199" w14:textId="7D9931EF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4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21</w:delText>
              </w:r>
            </w:del>
            <w:ins w:id="549" w:author="hslopevfgls" w:date="2016-02-02T11:43:00Z">
              <w:r w:rsidR="00472DC2">
                <w:rPr>
                  <w:rFonts w:ascii="Times New Roman" w:hAnsi="Times New Roman"/>
                  <w:sz w:val="24"/>
                  <w:szCs w:val="24"/>
                </w:rPr>
                <w:t>17</w:t>
              </w:r>
            </w:ins>
            <w:r w:rsidR="00472DC2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82B26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02C867" w14:textId="791DAA76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50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34</w:delText>
              </w:r>
            </w:del>
            <w:ins w:id="551" w:author="hslopevfgls" w:date="2016-02-02T11:43:00Z">
              <w:r w:rsidR="00472DC2">
                <w:rPr>
                  <w:rFonts w:ascii="Times New Roman" w:hAnsi="Times New Roman"/>
                  <w:sz w:val="24"/>
                  <w:szCs w:val="24"/>
                </w:rPr>
                <w:t>29</w:t>
              </w:r>
            </w:ins>
            <w:r w:rsidR="00472DC2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CEC6A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1A6AC3C" w14:textId="02216ED3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52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21</w:delText>
              </w:r>
            </w:del>
            <w:ins w:id="553" w:author="hslopevfgls" w:date="2016-02-02T11:43:00Z">
              <w:r w:rsidR="00472DC2">
                <w:rPr>
                  <w:rFonts w:ascii="Times New Roman" w:hAnsi="Times New Roman"/>
                  <w:sz w:val="24"/>
                  <w:szCs w:val="24"/>
                </w:rPr>
                <w:t>17</w:t>
              </w:r>
            </w:ins>
            <w:r w:rsidR="00472DC2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2A57E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7B3E84" w14:textId="57A5552A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54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34</w:delText>
              </w:r>
            </w:del>
            <w:ins w:id="555" w:author="hslopevfgls" w:date="2016-02-02T11:43:00Z">
              <w:r w:rsidR="00472DC2">
                <w:rPr>
                  <w:rFonts w:ascii="Times New Roman" w:hAnsi="Times New Roman"/>
                  <w:sz w:val="24"/>
                  <w:szCs w:val="24"/>
                </w:rPr>
                <w:t>29</w:t>
              </w:r>
            </w:ins>
            <w:r w:rsidR="00472DC2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1A22A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2DC2" w14:paraId="66741A00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91FC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5FC93" w14:textId="7CC11528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56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1708.009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76BF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5D765" w14:textId="16559BC4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57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1853.111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5106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37A5D" w14:textId="6D4567F8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58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-607.812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A231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20DDE" w14:textId="1AB29706" w:rsidR="00472DC2" w:rsidRDefault="003240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559" w:author="hslopevfgls" w:date="2016-02-02T11:43:00Z">
              <w:r>
                <w:rPr>
                  <w:rFonts w:ascii="Times New Roman" w:hAnsi="Times New Roman"/>
                  <w:sz w:val="24"/>
                  <w:szCs w:val="24"/>
                </w:rPr>
                <w:delText>-562.407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ABA9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165D3A" w14:textId="77777777" w:rsidR="00472DC2" w:rsidRDefault="00472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Standard errors in parentheses</w:t>
      </w:r>
    </w:p>
    <w:p w14:paraId="68032AC6" w14:textId="77777777" w:rsidR="00472DC2" w:rsidRDefault="00472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0.05, </w:t>
      </w:r>
      <w:r>
        <w:rPr>
          <w:rFonts w:ascii="Times New Roman" w:hAnsi="Times New Roman"/>
          <w:sz w:val="20"/>
          <w:szCs w:val="20"/>
          <w:vertAlign w:val="superscript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0.01, </w:t>
      </w:r>
      <w:r>
        <w:rPr>
          <w:rFonts w:ascii="Times New Roman" w:hAnsi="Times New Roman"/>
          <w:sz w:val="20"/>
          <w:szCs w:val="20"/>
          <w:vertAlign w:val="superscript"/>
        </w:rPr>
        <w:t>***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0.001</w:t>
      </w:r>
    </w:p>
    <w:p w14:paraId="5C8CCA51" w14:textId="77777777" w:rsidR="00472DC2" w:rsidRDefault="00472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72DC2" w:rsidSect="00174593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58C52" w14:textId="77777777" w:rsidR="003240E4" w:rsidRDefault="003240E4">
      <w:pPr>
        <w:spacing w:after="0" w:line="240" w:lineRule="auto"/>
      </w:pPr>
      <w:r>
        <w:separator/>
      </w:r>
    </w:p>
  </w:endnote>
  <w:endnote w:type="continuationSeparator" w:id="0">
    <w:p w14:paraId="477FC0AC" w14:textId="77777777" w:rsidR="003240E4" w:rsidRDefault="003240E4">
      <w:pPr>
        <w:spacing w:after="0" w:line="240" w:lineRule="auto"/>
      </w:pPr>
      <w:r>
        <w:continuationSeparator/>
      </w:r>
    </w:p>
  </w:endnote>
  <w:endnote w:type="continuationNotice" w:id="1">
    <w:p w14:paraId="0EFD8FED" w14:textId="77777777" w:rsidR="003240E4" w:rsidRDefault="003240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A5DD8" w14:textId="77777777" w:rsidR="00472DC2" w:rsidRDefault="00472DC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9B9A8" w14:textId="77777777" w:rsidR="003240E4" w:rsidRDefault="003240E4">
      <w:pPr>
        <w:spacing w:after="0" w:line="240" w:lineRule="auto"/>
      </w:pPr>
      <w:r>
        <w:separator/>
      </w:r>
    </w:p>
  </w:footnote>
  <w:footnote w:type="continuationSeparator" w:id="0">
    <w:p w14:paraId="0E344D5E" w14:textId="77777777" w:rsidR="003240E4" w:rsidRDefault="003240E4">
      <w:pPr>
        <w:spacing w:after="0" w:line="240" w:lineRule="auto"/>
      </w:pPr>
      <w:r>
        <w:continuationSeparator/>
      </w:r>
    </w:p>
  </w:footnote>
  <w:footnote w:type="continuationNotice" w:id="1">
    <w:p w14:paraId="6C5224C5" w14:textId="77777777" w:rsidR="003240E4" w:rsidRDefault="003240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30342" w14:textId="77777777" w:rsidR="003240E4" w:rsidRDefault="003240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93"/>
    <w:rsid w:val="00174593"/>
    <w:rsid w:val="003240E4"/>
    <w:rsid w:val="00332876"/>
    <w:rsid w:val="00472DC2"/>
    <w:rsid w:val="00746138"/>
    <w:rsid w:val="0095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8328ABB-8203-4331-978C-BFCD2633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0E4"/>
  </w:style>
  <w:style w:type="paragraph" w:styleId="BalloonText">
    <w:name w:val="Balloon Text"/>
    <w:basedOn w:val="Normal"/>
    <w:link w:val="BalloonTextChar"/>
    <w:uiPriority w:val="99"/>
    <w:semiHidden/>
    <w:unhideWhenUsed/>
    <w:rsid w:val="00324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E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240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490</Words>
  <Characters>2795</Characters>
  <Application>Microsoft Office Word</Application>
  <DocSecurity>0</DocSecurity>
  <Lines>23</Lines>
  <Paragraphs>6</Paragraphs>
  <ScaleCrop>false</ScaleCrop>
  <Company>.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Bryce Bartlett</cp:lastModifiedBy>
  <cp:revision>1</cp:revision>
  <cp:lastPrinted>2016-02-02T16:43:00Z</cp:lastPrinted>
  <dcterms:created xsi:type="dcterms:W3CDTF">2016-02-02T16:28:00Z</dcterms:created>
  <dcterms:modified xsi:type="dcterms:W3CDTF">2016-02-02T16:44:00Z</dcterms:modified>
</cp:coreProperties>
</file>