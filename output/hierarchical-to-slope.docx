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16"/>
        <w:gridCol w:w="1656"/>
        <w:gridCol w:w="1296"/>
        <w:gridCol w:w="1656"/>
        <w:gridCol w:w="1296"/>
        <w:gridCol w:w="1656"/>
        <w:gridCol w:w="1296"/>
        <w:gridCol w:w="1656"/>
        <w:gridCol w:w="1296"/>
      </w:tblGrid>
      <w:tr w:rsidR="00000000" w14:paraId="54DBB312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AE682D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DF7E0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F1EFB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602EA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2AB72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04AF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81D9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636D5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6578E5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32918A0D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B719721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BF7B7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yrrac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FEF8F9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4638EA1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yrrac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63B857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EA3B33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yrrdc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1EA44F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792636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yrrdc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FC7E9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0BAD2ADD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69DFBB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B8B597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1B4597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495C4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56F33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67D0D8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C3B5BA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F7073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299105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7934B9FC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D52083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10D57F" w14:textId="480AA656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330</w:delText>
              </w:r>
            </w:del>
            <w:ins w:id="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338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DB1FDF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628F14" w14:textId="5B9C0F5A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381</w:delText>
              </w:r>
            </w:del>
            <w:ins w:id="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364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17EB5A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8ACA38D" w14:textId="0D05CEEF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578</w:delText>
              </w:r>
            </w:del>
            <w:ins w:id="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444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0B397B" w14:textId="32E05522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085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A8F4AF" w14:textId="632EB691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723</w:delText>
              </w:r>
            </w:del>
            <w:ins w:id="1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614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3BF9E9C" w14:textId="121EC1E1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1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097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0659282E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6CFE74A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E8EDB5" w14:textId="4100891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639</w:delText>
              </w:r>
            </w:del>
            <w:ins w:id="1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651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F3FAEB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4EDCBC3" w14:textId="4C98F61A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711</w:delText>
              </w:r>
            </w:del>
            <w:ins w:id="1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675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AEA8C5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48D587F" w14:textId="232611BF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del w:id="1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1.177</w:delText>
              </w:r>
            </w:del>
            <w:ins w:id="1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0.966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D88CC31" w14:textId="06839F1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2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085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40E354A" w14:textId="027BBD08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2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395</w:delText>
              </w:r>
            </w:del>
            <w:ins w:id="2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189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01F2848" w14:textId="600F96CC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2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097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3387B879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5670DE8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a55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8D42A9" w14:textId="51190779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2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840</w:delText>
              </w:r>
            </w:del>
            <w:ins w:id="2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849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43553E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529EB23" w14:textId="484084FF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2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888</w:delText>
              </w:r>
            </w:del>
            <w:ins w:id="2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2E7FB8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6E6A62A" w14:textId="6E3B14E2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2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667</w:delText>
              </w:r>
            </w:del>
            <w:ins w:id="3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472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815786" w14:textId="6B9D11AB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3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3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085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07875A" w14:textId="03BBB8CC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3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865</w:delText>
              </w:r>
            </w:del>
            <w:ins w:id="3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666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5E028BC" w14:textId="53AD1E55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3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3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097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1DF0775E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8BCD46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a60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F2D09BE" w14:textId="337193DF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3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961</w:delText>
              </w:r>
            </w:del>
            <w:ins w:id="3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966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DDBC351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E10005" w14:textId="2742A88E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3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978</w:delText>
              </w:r>
            </w:del>
            <w:ins w:id="4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942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CABAED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871DA5B" w14:textId="4349218F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del w:id="4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2.002</w:delText>
              </w:r>
            </w:del>
            <w:ins w:id="4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1.807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D2C11B" w14:textId="679939D9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4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4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085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A46FFCC" w14:textId="7C4D1DEF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del w:id="4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2.188</w:delText>
              </w:r>
            </w:del>
            <w:ins w:id="4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1.954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D030E5" w14:textId="35824D71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4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4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097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68C1FA31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D20112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a65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3E4A33" w14:textId="62E1A604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4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002</w:delText>
              </w:r>
            </w:del>
            <w:ins w:id="5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008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AB1623D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12A497" w14:textId="05AAC99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del w:id="5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1.016</w:delText>
              </w:r>
            </w:del>
            <w:ins w:id="5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0.979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40F3F3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6DB6282" w14:textId="04053D91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del w:id="5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2.184</w:delText>
              </w:r>
            </w:del>
            <w:ins w:id="5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1.995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5ED5AA" w14:textId="5817999F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5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5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085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637BCB0" w14:textId="1C6D6093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</w:t>
            </w:r>
            <w:del w:id="5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362</w:delText>
              </w:r>
            </w:del>
            <w:ins w:id="5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127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4E954A" w14:textId="2B1EABE3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5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6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097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01106BDE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4A8207C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a70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F32A75" w14:textId="52B4FE0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6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986</w:delText>
              </w:r>
            </w:del>
            <w:ins w:id="6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991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B0BC9F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40EBD1" w14:textId="048329B8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6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997</w:delText>
              </w:r>
            </w:del>
            <w:ins w:id="6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958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A3726B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691CE8" w14:textId="36E42806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del w:id="6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2.161</w:delText>
              </w:r>
            </w:del>
            <w:ins w:id="6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1.996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86C64C" w14:textId="69E04026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6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6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085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C723F88" w14:textId="5B09E711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</w:t>
            </w:r>
            <w:del w:id="6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310</w:delText>
              </w:r>
            </w:del>
            <w:ins w:id="7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087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FC09CB" w14:textId="25F25B48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7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7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097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2D49AAED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E06E32F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a75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946837B" w14:textId="5DA4A668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7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925</w:delText>
              </w:r>
            </w:del>
            <w:ins w:id="7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933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12EB90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87C6BD3" w14:textId="1090C80A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7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954</w:delText>
              </w:r>
            </w:del>
            <w:ins w:id="7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913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8415F4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F140FF" w14:textId="1D56DC76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del w:id="7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2.057</w:delText>
              </w:r>
            </w:del>
            <w:ins w:id="7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1.918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57496F" w14:textId="28545085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7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8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085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7A8F626" w14:textId="45A1B3E4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del w:id="8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2.157</w:delText>
              </w:r>
            </w:del>
            <w:ins w:id="8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1.887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7F7ECF0" w14:textId="677F06CB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8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8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097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11F04151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E2F039C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a80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CAA7CBE" w14:textId="0F349934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8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825</w:delText>
              </w:r>
            </w:del>
            <w:ins w:id="8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834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8075A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22DEEB7" w14:textId="6FE6123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8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868</w:delText>
              </w:r>
            </w:del>
            <w:ins w:id="8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825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72BD007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6D86572" w14:textId="6856B0C2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8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859</w:delText>
              </w:r>
            </w:del>
            <w:ins w:id="9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712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B8BC80" w14:textId="60C7F364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9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9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085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245E87" w14:textId="71D13943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9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971</w:delText>
              </w:r>
            </w:del>
            <w:ins w:id="9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711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4B4DB1" w14:textId="028EBBC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9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9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097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546C76A6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90674E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7BE94E9" w14:textId="38C74FB6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9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611</w:delText>
              </w:r>
            </w:del>
            <w:ins w:id="9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623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6378D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41F09BF" w14:textId="5149C15A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9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683</w:delText>
              </w:r>
            </w:del>
            <w:ins w:id="10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640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C5CF1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A64BA5" w14:textId="158B6813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10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466</w:delText>
              </w:r>
            </w:del>
            <w:ins w:id="10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321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6B0CBD1" w14:textId="2024543B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0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10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085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787C05C" w14:textId="2CC01F2C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10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575</w:delText>
              </w:r>
            </w:del>
            <w:ins w:id="10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309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DEB3C13" w14:textId="61789640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0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10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097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0FD9C2D8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0109EA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A3A9DC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9B84F6A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ECB5DF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AE09903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55AB84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5C0109" w14:textId="6A290916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0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002</w:delText>
              </w:r>
            </w:del>
            <w:ins w:id="11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003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8A0AB88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E1648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000000" w14:paraId="2E7F3FCB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014965C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D9229D" w14:textId="434E8A2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1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099</w:delText>
              </w:r>
            </w:del>
            <w:ins w:id="11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103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1196AF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ECE9383" w14:textId="3716C8FE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1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119</w:delText>
              </w:r>
            </w:del>
            <w:ins w:id="11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104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FDDD8E" w14:textId="0029956A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1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</w:del>
            <w:ins w:id="11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027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729900A" w14:textId="5655AE84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1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259</w:delText>
              </w:r>
            </w:del>
            <w:ins w:id="11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186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087A858" w14:textId="3014E1D6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1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039</w:delText>
              </w:r>
            </w:del>
            <w:ins w:id="12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038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523A92" w14:textId="2C28957A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2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334</w:delText>
              </w:r>
            </w:del>
            <w:ins w:id="12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262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9DBD98" w14:textId="2BFB2EC8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2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040</w:delText>
              </w:r>
            </w:del>
            <w:ins w:id="12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043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00331D85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2BF24D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complex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F51AA1" w14:textId="5E3E70BE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12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846</w:delText>
              </w:r>
            </w:del>
            <w:ins w:id="12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842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0B7A1E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588C64" w14:textId="1C780ACF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12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846</w:delText>
              </w:r>
            </w:del>
            <w:ins w:id="12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842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0EBAB5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1D9EA0" w14:textId="44435C40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2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337</w:delText>
              </w:r>
            </w:del>
            <w:ins w:id="13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375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5B370B" w14:textId="6736CDC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3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039</w:delText>
              </w:r>
            </w:del>
            <w:ins w:id="13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038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5B6F73" w14:textId="3C822769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3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337</w:delText>
              </w:r>
            </w:del>
            <w:ins w:id="13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375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CF4912" w14:textId="682EBD3C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3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039</w:delText>
              </w:r>
            </w:del>
            <w:ins w:id="13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038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2DEC82DB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40032F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6AFD152" w14:textId="641E9BAF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3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733</w:delText>
              </w:r>
            </w:del>
            <w:ins w:id="13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722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FE29BB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93B6D5" w14:textId="05477034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3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733</w:delText>
              </w:r>
            </w:del>
            <w:ins w:id="14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722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DA09A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EB14AAB" w14:textId="20A83663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14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254</w:delText>
              </w:r>
            </w:del>
            <w:ins w:id="14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365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8A7DC1" w14:textId="703B2FFB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4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056</w:delText>
              </w:r>
            </w:del>
            <w:ins w:id="14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60723B7" w14:textId="29AC9CFB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14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254</w:delText>
              </w:r>
            </w:del>
            <w:ins w:id="14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365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F1EBB5" w14:textId="5E0F1921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4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056</w:delText>
              </w:r>
            </w:del>
            <w:ins w:id="14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5488A47D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564C80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ltcare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5A7E6C" w14:textId="0443FFE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4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068</w:delText>
              </w:r>
            </w:del>
            <w:ins w:id="15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060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B0D2D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94971B" w14:textId="3FBDE104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5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068</w:delText>
              </w:r>
            </w:del>
            <w:ins w:id="15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060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75D853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8F8C92F" w14:textId="726E3FF3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5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249</w:delText>
              </w:r>
            </w:del>
            <w:ins w:id="15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402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4AF289" w14:textId="0A9843E4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5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056</w:delText>
              </w:r>
            </w:del>
            <w:ins w:id="15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54718CE" w14:textId="0E7149F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5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249</w:delText>
              </w:r>
            </w:del>
            <w:ins w:id="15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402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8F8907" w14:textId="2B301F51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5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056</w:delText>
              </w:r>
            </w:del>
            <w:ins w:id="16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4581E260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91B2C2D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oplace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7A68E1" w14:textId="702E26F0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6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615</w:delText>
              </w:r>
            </w:del>
            <w:ins w:id="16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612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D1651DB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C4F41C3" w14:textId="3598AE1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6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615</w:delText>
              </w:r>
            </w:del>
            <w:ins w:id="16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612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79A8B6A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EE3367A" w14:textId="3D5B6739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del w:id="16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0.983</w:delText>
              </w:r>
            </w:del>
            <w:ins w:id="16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1.044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DADBF69" w14:textId="7693B864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6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056</w:delText>
              </w:r>
            </w:del>
            <w:ins w:id="16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D94F7DD" w14:textId="1C15C77F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del w:id="16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0.983</w:delText>
              </w:r>
            </w:del>
            <w:ins w:id="17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1.044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F58F28" w14:textId="0A930DA9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7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056</w:delText>
              </w:r>
            </w:del>
            <w:ins w:id="17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74E78165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2D645A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13A19A4" w14:textId="467FBA8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17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068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</w:delText>
              </w:r>
            </w:del>
            <w:ins w:id="17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067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F66E7C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4F976F2" w14:textId="2D2488DE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17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055</w:delText>
              </w:r>
            </w:del>
            <w:ins w:id="17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053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154EAF8" w14:textId="6DA377B9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7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</w:del>
            <w:ins w:id="17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027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1C709C0" w14:textId="3334F48F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17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221</w:delText>
              </w:r>
            </w:del>
            <w:ins w:id="18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197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CE0CE6" w14:textId="1196F1A3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8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039</w:delText>
              </w:r>
            </w:del>
            <w:ins w:id="18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038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AD1C107" w14:textId="66C0ABF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18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243</w:delText>
              </w:r>
            </w:del>
            <w:ins w:id="18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211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E6EB8E" w14:textId="089213F3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8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040</w:delText>
              </w:r>
            </w:del>
            <w:ins w:id="18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043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21DF5DB7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05C059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icd10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54F3C1D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C1D85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6943C3E" w14:textId="6714165C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8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210</w:delText>
              </w:r>
            </w:del>
            <w:ins w:id="18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D805CB" w14:textId="08AAB366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8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016</w:delText>
              </w:r>
            </w:del>
            <w:ins w:id="19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020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D630C8C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E51B7F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F5C994D" w14:textId="17B0F9B8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19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355</w:delText>
              </w:r>
            </w:del>
            <w:ins w:id="19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164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71E15B" w14:textId="7B68BB04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9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035</w:delText>
              </w:r>
            </w:del>
            <w:ins w:id="19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043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563FDF65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11B007D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c.icd10#c.a45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3EE6811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1B37E7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3C900E" w14:textId="7BDB8AFA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19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102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19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D6F3BBC" w14:textId="306F82D8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19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19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025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F535C2F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C045C7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E5B9EC3" w14:textId="40FB7335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19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291</w:delText>
              </w:r>
            </w:del>
            <w:ins w:id="20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196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E689C2" w14:textId="097F90D3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0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20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0C2E3AEC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B6A12B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c.icd10#c.a50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F5CB4F8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2977AD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4F6CE9" w14:textId="7DE39696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0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145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0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A11D6F9" w14:textId="1F14F194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0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20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025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971055C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FE76F18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C9DA8F0" w14:textId="018482A0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0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436</w:delText>
              </w:r>
            </w:del>
            <w:ins w:id="20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257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66C207" w14:textId="5393EF05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0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21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190EE1D6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49721EF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c.icd10#c.a55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4FDC27E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1B0821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613C835" w14:textId="6D4563D0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1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096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1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011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F47A83" w14:textId="1A13156E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1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21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025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10CC49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DE95E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3293F26" w14:textId="6929E1F8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1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396</w:delText>
              </w:r>
            </w:del>
            <w:ins w:id="21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223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6836E5" w14:textId="06CECC1A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1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21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304A7FFD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AFA95C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c.icd10#c.a60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A50AE43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3A1861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3C62B7C" w14:textId="4678AF3A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19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20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035</w:delText>
              </w:r>
            </w:del>
            <w:ins w:id="221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056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47F23C5" w14:textId="1EE71D3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22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223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025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C8BE97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E87B30C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ECBE48" w14:textId="2359667B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24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373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25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170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4CB1B8" w14:textId="37BD54C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26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227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41686DE5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51CE3D5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c.icd10#c.a65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5D2178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D9D02E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21481E0" w14:textId="756B0753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2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2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</w:del>
            <w:ins w:id="23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065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7C7504E" w14:textId="2604E69A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3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23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025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460A9AF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5A874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B037292" w14:textId="250F67B5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3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356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3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E4F4073" w14:textId="5B0A4259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3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23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2A713562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E4CB63E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c.icd10#c.a70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F8506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30434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A91AA73" w14:textId="33A047FE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37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38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023</w:delText>
              </w:r>
            </w:del>
            <w:ins w:id="239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076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44C557" w14:textId="26F6B830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40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241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025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5339A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D6909D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767BAD" w14:textId="6204C5E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42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299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43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104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F736EDF" w14:textId="6C291F28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44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245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54D1BAF5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419B84F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c.icd10#c.a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C0820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48D30E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D5A6D0" w14:textId="009D457C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4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4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</w:delText>
              </w:r>
            </w:del>
            <w:ins w:id="24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043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46D5488" w14:textId="2C7F5494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4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25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025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150862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937481B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8D607A8" w14:textId="2BDC83E4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51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52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198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53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036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F07552" w14:textId="45BC83C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54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255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1E451F93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CFE1FA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c.icd10#c.a80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C0FEFB5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6B972B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C933119" w14:textId="6C1939FB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5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5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086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5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021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CF7C2C" w14:textId="1ED246E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5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26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025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3DB99FF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AFA8B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E7A56E" w14:textId="03F7A594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61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62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225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63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001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C2550A" w14:textId="4E97CA13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64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265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3B5F5043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CD9140E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c.icd10#c.a85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EE34C2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0EC6F2C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971B503" w14:textId="3030144B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66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145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67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038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3A1F9D" w14:textId="3F874F79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68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269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025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2DB969D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D2DD0F1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B5611A" w14:textId="4500A0B6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7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7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218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7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013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65AFB17" w14:textId="44223218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7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27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2DAE1FE3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296E8F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c.icd10#c.years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732DC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7B02F65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16F21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520FE8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B390FEB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24A60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401431D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F7885B3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</w:tr>
      <w:tr w:rsidR="00000000" w14:paraId="2A065DDC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C0A049C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c.icd10#c.female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75F908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38DCFE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882D49E" w14:textId="6EE8A399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7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040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7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003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236ACB" w14:textId="6DD91F76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7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008</w:delText>
              </w:r>
            </w:del>
            <w:ins w:id="27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011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C4CCD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F2CE1C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D9F3FE" w14:textId="3D98EDE0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7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150</w:delText>
              </w:r>
            </w:del>
            <w:ins w:id="28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087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723FCD" w14:textId="2EEA7588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8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28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024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2462458C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14B983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c.icd10#c.black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1B40E8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95F6B3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025F284" w14:textId="73AB9CFF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del w:id="28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</w:del>
            <w:ins w:id="28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030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AD5825B" w14:textId="19B2E47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8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008</w:delText>
              </w:r>
            </w:del>
            <w:ins w:id="28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011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F68CB7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81100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511503" w14:textId="7EF46101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28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044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</w:delText>
              </w:r>
            </w:del>
            <w:ins w:id="28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016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A01C17" w14:textId="003A5C2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8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29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024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5CA97D7D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912BF4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F40380C" w14:textId="59EDF026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29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768</w:delText>
              </w:r>
            </w:del>
            <w:ins w:id="29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761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B2DB8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19BD814" w14:textId="1822D38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29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679</w:delText>
              </w:r>
            </w:del>
            <w:ins w:id="29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722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BD468B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47FCB8" w14:textId="0B1A7FC0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29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409</w:delText>
              </w:r>
            </w:del>
            <w:ins w:id="29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485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EB6D77E" w14:textId="12A38CB8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29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079</w:delText>
              </w:r>
            </w:del>
            <w:ins w:id="29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076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775BC8A" w14:textId="275A2984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del w:id="29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285</w:delText>
              </w:r>
            </w:del>
            <w:ins w:id="30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405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CEDAB8" w14:textId="48F7690C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30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081</w:delText>
              </w:r>
            </w:del>
            <w:ins w:id="30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085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7014C171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400A8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lns1_1_1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E119B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A44357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853D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756D6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F2930E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00785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5B657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00F06F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3DB7232F" w14:textId="77777777">
        <w:tblPrEx>
          <w:tblCellMar>
            <w:top w:w="0" w:type="dxa"/>
            <w:bottom w:w="0" w:type="dxa"/>
          </w:tblCellMar>
        </w:tblPrEx>
        <w:trPr>
          <w:ins w:id="303" w:author="r_slope" w:date="2016-02-02T11:36:00Z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74DF433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04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05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_cons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49E34F3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06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07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-3.896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6221C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08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09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(0.053)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B5839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10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11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-3.890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8509B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12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13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(0.056)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BD2D2F3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14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15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-3.079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F39ED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16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17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(0.052)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A20E9E1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18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19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-3.158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B945C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20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21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(0.059)</w:t>
              </w:r>
            </w:ins>
          </w:p>
        </w:tc>
      </w:tr>
      <w:tr w:rsidR="00000000" w14:paraId="6F597A9F" w14:textId="77777777">
        <w:tblPrEx>
          <w:tblCellMar>
            <w:top w:w="0" w:type="dxa"/>
            <w:bottom w:w="0" w:type="dxa"/>
          </w:tblCellMar>
        </w:tblPrEx>
        <w:trPr>
          <w:ins w:id="322" w:author="r_slope" w:date="2016-02-02T11:36:00Z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CDA2F5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23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2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lns1_1_2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1658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25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D09B53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26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E38A3B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27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3AD36D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28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CDB5D8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29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C5F09E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0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ACAC6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1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5DA39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2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3CE1E0C0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6C20A64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D157611" w14:textId="5685BEC2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33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469</w:delText>
              </w:r>
            </w:del>
            <w:ins w:id="33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462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5F5EE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4C910D9" w14:textId="63F40AAA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33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467</w:delText>
              </w:r>
            </w:del>
            <w:ins w:id="33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461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0982693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80CDC20" w14:textId="244A1512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33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075</w:delText>
              </w:r>
            </w:del>
            <w:ins w:id="33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058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06581E1" w14:textId="491709F0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33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043</w:delText>
              </w:r>
            </w:del>
            <w:ins w:id="34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045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1346ECE" w14:textId="13E51116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34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072</w:delText>
              </w:r>
            </w:del>
            <w:ins w:id="34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062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8B950D" w14:textId="55CD24C0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34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043</w:delText>
              </w:r>
            </w:del>
            <w:ins w:id="34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044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1800F6DA" w14:textId="77777777">
        <w:tblPrEx>
          <w:tblCellMar>
            <w:top w:w="0" w:type="dxa"/>
            <w:bottom w:w="0" w:type="dxa"/>
          </w:tblCellMar>
        </w:tblPrEx>
        <w:trPr>
          <w:ins w:id="345" w:author="r_slope" w:date="2016-02-02T11:36:00Z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7F51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46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47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atr1_1_1_2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02A7A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8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5CCBD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9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C552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0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BF251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1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DBE0E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2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4F985E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3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952C9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4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DB3EB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5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169063F9" w14:textId="77777777">
        <w:tblPrEx>
          <w:tblCellMar>
            <w:top w:w="0" w:type="dxa"/>
            <w:bottom w:w="0" w:type="dxa"/>
          </w:tblCellMar>
        </w:tblPrEx>
        <w:trPr>
          <w:ins w:id="356" w:author="r_slope" w:date="2016-02-02T11:36:00Z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80AC7E8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7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5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_cons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A410C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9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6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0.089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123B785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61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6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(0.089)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2444961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63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6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0.088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BFBC78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65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6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(0.086)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6AE2435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67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6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-0.369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1AFCC3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69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7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(0.095)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3A0DFB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71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7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-0.353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37324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73" w:author="r_slope" w:date="2016-02-02T11:36:00Z"/>
                <w:rFonts w:ascii="Times New Roman" w:hAnsi="Times New Roman" w:cs="Times New Roman"/>
                <w:sz w:val="24"/>
                <w:szCs w:val="24"/>
              </w:rPr>
            </w:pPr>
            <w:ins w:id="37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(0.091)</w:t>
              </w:r>
            </w:ins>
          </w:p>
        </w:tc>
      </w:tr>
      <w:tr w:rsidR="00000000" w14:paraId="6B6E47A0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58184E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lnsig_e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A941CE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4E2AAA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C7A9C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81D77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F3B97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DF62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84DF2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72FD5B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670A1672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EAE7A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840C8" w14:textId="3A07B696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</w:t>
            </w:r>
            <w:del w:id="37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084</w:delText>
              </w:r>
            </w:del>
            <w:ins w:id="37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224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A16EB" w14:textId="54F4745A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37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013</w:delText>
              </w:r>
            </w:del>
            <w:ins w:id="37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014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E07AE" w14:textId="4120950F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</w:t>
            </w:r>
            <w:del w:id="37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149</w:delText>
              </w:r>
            </w:del>
            <w:ins w:id="38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294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97953" w14:textId="1A033DAA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381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013</w:delText>
              </w:r>
            </w:del>
            <w:ins w:id="382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014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03A33" w14:textId="096154B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38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310</w:delText>
              </w:r>
            </w:del>
            <w:ins w:id="38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464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5703A" w14:textId="75FC900D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38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013</w:delText>
              </w:r>
            </w:del>
            <w:ins w:id="38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014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F0F4E" w14:textId="752F482B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  <w:del w:id="387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359</w:delText>
              </w:r>
            </w:del>
            <w:ins w:id="388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484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AD996" w14:textId="31F086CB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del w:id="389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013</w:delText>
              </w:r>
            </w:del>
            <w:ins w:id="390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014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7BF6504C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0C1425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6D852B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A7F2A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0D3F1C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AC84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1FAA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3197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9893C1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945D3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3197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A8B36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68A86182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3737F80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EF3022" w14:textId="736FE63F" w:rsidR="00000000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del w:id="391" w:author="r_slope" w:date="2016-02-02T11:36:00Z">
              <w:r>
                <w:rPr>
                  <w:rFonts w:ascii="Times New Roman" w:hAnsi="Times New Roman"/>
                  <w:sz w:val="24"/>
                  <w:szCs w:val="24"/>
                </w:rPr>
                <w:delText>19</w:delText>
              </w:r>
            </w:del>
            <w:ins w:id="392" w:author="r_slope" w:date="2016-02-02T11:36:00Z">
              <w:r w:rsidR="00B12A47">
                <w:rPr>
                  <w:rFonts w:ascii="Times New Roman" w:hAnsi="Times New Roman" w:cs="Times New Roman"/>
                  <w:sz w:val="24"/>
                  <w:szCs w:val="24"/>
                </w:rPr>
                <w:t>21</w:t>
              </w:r>
            </w:ins>
            <w:r w:rsidR="00B12A47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167201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204856" w14:textId="26E0EA30" w:rsidR="00000000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del w:id="393" w:author="r_slope" w:date="2016-02-02T11:36:00Z">
              <w:r>
                <w:rPr>
                  <w:rFonts w:ascii="Times New Roman" w:hAnsi="Times New Roman"/>
                  <w:sz w:val="24"/>
                  <w:szCs w:val="24"/>
                </w:rPr>
                <w:delText>32</w:delText>
              </w:r>
            </w:del>
            <w:ins w:id="394" w:author="r_slope" w:date="2016-02-02T11:36:00Z">
              <w:r w:rsidR="00B12A47">
                <w:rPr>
                  <w:rFonts w:ascii="Times New Roman" w:hAnsi="Times New Roman" w:cs="Times New Roman"/>
                  <w:sz w:val="24"/>
                  <w:szCs w:val="24"/>
                </w:rPr>
                <w:t>34</w:t>
              </w:r>
            </w:ins>
            <w:r w:rsidR="00B12A47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483D906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1295D1F" w14:textId="1D84EB1D" w:rsidR="00000000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del w:id="395" w:author="r_slope" w:date="2016-02-02T11:36:00Z">
              <w:r>
                <w:rPr>
                  <w:rFonts w:ascii="Times New Roman" w:hAnsi="Times New Roman"/>
                  <w:sz w:val="24"/>
                  <w:szCs w:val="24"/>
                </w:rPr>
                <w:delText>19</w:delText>
              </w:r>
            </w:del>
            <w:ins w:id="396" w:author="r_slope" w:date="2016-02-02T11:36:00Z">
              <w:r w:rsidR="00B12A47">
                <w:rPr>
                  <w:rFonts w:ascii="Times New Roman" w:hAnsi="Times New Roman" w:cs="Times New Roman"/>
                  <w:sz w:val="24"/>
                  <w:szCs w:val="24"/>
                </w:rPr>
                <w:t>21</w:t>
              </w:r>
            </w:ins>
            <w:r w:rsidR="00B12A47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AE652F7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09AC5E" w14:textId="0F3C6971" w:rsidR="00000000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del w:id="397" w:author="r_slope" w:date="2016-02-02T11:36:00Z">
              <w:r>
                <w:rPr>
                  <w:rFonts w:ascii="Times New Roman" w:hAnsi="Times New Roman"/>
                  <w:sz w:val="24"/>
                  <w:szCs w:val="24"/>
                </w:rPr>
                <w:delText>32</w:delText>
              </w:r>
            </w:del>
            <w:ins w:id="398" w:author="r_slope" w:date="2016-02-02T11:36:00Z">
              <w:r w:rsidR="00B12A47">
                <w:rPr>
                  <w:rFonts w:ascii="Times New Roman" w:hAnsi="Times New Roman" w:cs="Times New Roman"/>
                  <w:sz w:val="24"/>
                  <w:szCs w:val="24"/>
                </w:rPr>
                <w:t>34</w:t>
              </w:r>
            </w:ins>
            <w:r w:rsidR="00B12A47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B26556F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21B9A3B2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19E6E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7B283" w14:textId="1BA5C67B" w:rsidR="00000000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del w:id="399" w:author="r_slope" w:date="2016-02-02T11:36:00Z">
              <w:r>
                <w:rPr>
                  <w:rFonts w:ascii="Times New Roman" w:hAnsi="Times New Roman"/>
                  <w:sz w:val="24"/>
                  <w:szCs w:val="24"/>
                </w:rPr>
                <w:delText>1522.705</w:delText>
              </w:r>
            </w:del>
            <w:ins w:id="400" w:author="r_slope" w:date="2016-02-02T11:36:00Z">
              <w:r w:rsidR="00B12A47">
                <w:rPr>
                  <w:rFonts w:ascii="Times New Roman" w:hAnsi="Times New Roman" w:cs="Times New Roman"/>
                  <w:sz w:val="24"/>
                  <w:szCs w:val="24"/>
                </w:rPr>
                <w:t>1708.009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8092E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50F63" w14:textId="41BC1987" w:rsidR="00000000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del w:id="401" w:author="r_slope" w:date="2016-02-02T11:36:00Z">
              <w:r>
                <w:rPr>
                  <w:rFonts w:ascii="Times New Roman" w:hAnsi="Times New Roman"/>
                  <w:sz w:val="24"/>
                  <w:szCs w:val="24"/>
                </w:rPr>
                <w:delText>1670.810</w:delText>
              </w:r>
            </w:del>
            <w:ins w:id="402" w:author="r_slope" w:date="2016-02-02T11:36:00Z">
              <w:r w:rsidR="00B12A47">
                <w:rPr>
                  <w:rFonts w:ascii="Times New Roman" w:hAnsi="Times New Roman" w:cs="Times New Roman"/>
                  <w:sz w:val="24"/>
                  <w:szCs w:val="24"/>
                </w:rPr>
                <w:t>1853.111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C3589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EAA40" w14:textId="682C1666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del w:id="403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829.642</w:delText>
              </w:r>
            </w:del>
            <w:ins w:id="404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607.812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63F28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19635" w14:textId="7E643665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del w:id="405" w:author="r_slope" w:date="2016-02-02T11:36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718.935</w:delText>
              </w:r>
            </w:del>
            <w:ins w:id="406" w:author="r_slope" w:date="2016-02-02T11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562.407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C3D55" w14:textId="77777777" w:rsidR="00000000" w:rsidRDefault="00B12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C9B7E2" w14:textId="77777777" w:rsidR="00000000" w:rsidRDefault="00B12A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7AA0393B" w14:textId="77777777" w:rsidR="00000000" w:rsidRDefault="00B12A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14:paraId="6FC08E5B" w14:textId="77777777" w:rsidR="00B12A47" w:rsidRDefault="00B12A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12A47" w:rsidSect="00746138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B83F5" w14:textId="77777777" w:rsidR="00B12A47" w:rsidRDefault="00B12A47">
      <w:pPr>
        <w:spacing w:after="0" w:line="240" w:lineRule="auto"/>
      </w:pPr>
      <w:r>
        <w:separator/>
      </w:r>
    </w:p>
  </w:endnote>
  <w:endnote w:type="continuationSeparator" w:id="0">
    <w:p w14:paraId="33239F98" w14:textId="77777777" w:rsidR="00B12A47" w:rsidRDefault="00B12A47">
      <w:pPr>
        <w:spacing w:after="0" w:line="240" w:lineRule="auto"/>
      </w:pPr>
      <w:r>
        <w:continuationSeparator/>
      </w:r>
    </w:p>
  </w:endnote>
  <w:endnote w:type="continuationNotice" w:id="1">
    <w:p w14:paraId="74319274" w14:textId="77777777" w:rsidR="00B12A47" w:rsidRDefault="00B12A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23810" w14:textId="77777777" w:rsidR="00000000" w:rsidRDefault="00B12A4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F2A91" w14:textId="77777777" w:rsidR="00B12A47" w:rsidRDefault="00B12A47">
      <w:pPr>
        <w:spacing w:after="0" w:line="240" w:lineRule="auto"/>
      </w:pPr>
      <w:r>
        <w:separator/>
      </w:r>
    </w:p>
  </w:footnote>
  <w:footnote w:type="continuationSeparator" w:id="0">
    <w:p w14:paraId="030CDA1A" w14:textId="77777777" w:rsidR="00B12A47" w:rsidRDefault="00B12A47">
      <w:pPr>
        <w:spacing w:after="0" w:line="240" w:lineRule="auto"/>
      </w:pPr>
      <w:r>
        <w:continuationSeparator/>
      </w:r>
    </w:p>
  </w:footnote>
  <w:footnote w:type="continuationNotice" w:id="1">
    <w:p w14:paraId="2387285F" w14:textId="77777777" w:rsidR="00B12A47" w:rsidRDefault="00B12A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258D7" w14:textId="77777777" w:rsidR="00B12A47" w:rsidRDefault="00B12A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38"/>
    <w:rsid w:val="00332876"/>
    <w:rsid w:val="00680D56"/>
    <w:rsid w:val="00746138"/>
    <w:rsid w:val="00991004"/>
    <w:rsid w:val="00B12A47"/>
    <w:rsid w:val="00B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DD6AA64-4C69-4F79-B5BD-DFA3290B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47"/>
  </w:style>
  <w:style w:type="paragraph" w:styleId="BalloonText">
    <w:name w:val="Balloon Text"/>
    <w:basedOn w:val="Normal"/>
    <w:link w:val="BalloonTextChar"/>
    <w:uiPriority w:val="99"/>
    <w:semiHidden/>
    <w:unhideWhenUsed/>
    <w:rsid w:val="00B12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A4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12A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Bryce Bartlett</cp:lastModifiedBy>
  <cp:revision>1</cp:revision>
  <cp:lastPrinted>2016-02-02T16:38:00Z</cp:lastPrinted>
  <dcterms:created xsi:type="dcterms:W3CDTF">2016-02-02T16:33:00Z</dcterms:created>
  <dcterms:modified xsi:type="dcterms:W3CDTF">2016-02-02T16:41:00Z</dcterms:modified>
</cp:coreProperties>
</file>